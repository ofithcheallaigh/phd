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A0367" w:rsidP="68B72BBA" w:rsidRDefault="007F54CE" w14:paraId="67D3CE9F" w14:textId="549902A9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 w:rsidRPr="68B72BBA" w:rsidR="3852744A">
        <w:rPr>
          <w:rFonts w:ascii="Times New Roman" w:hAnsi="Times New Roman" w:cs="Times New Roman"/>
          <w:sz w:val="24"/>
          <w:szCs w:val="24"/>
        </w:rPr>
        <w:t>Applications of federated learning in a healthcare setting</w:t>
      </w:r>
    </w:p>
    <w:p w:rsidR="00AA0367" w:rsidRDefault="00D3023D" w14:paraId="67D3CEA0" w14:textId="560548F0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Pr="00EC34F9" w:rsidR="007F54CE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>, Last Name, Initial.</w:t>
      </w:r>
      <w:r w:rsidR="007F54CE">
        <w:rPr>
          <w:b/>
          <w:color w:val="000000"/>
          <w:sz w:val="20"/>
          <w:szCs w:val="20"/>
          <w:vertAlign w:val="superscript"/>
        </w:rPr>
        <w:t>2</w:t>
      </w:r>
      <w:r w:rsidR="007F54CE">
        <w:rPr>
          <w:b/>
          <w:color w:val="000000"/>
          <w:sz w:val="20"/>
          <w:szCs w:val="20"/>
        </w:rPr>
        <w:t xml:space="preserve"> (please </w:t>
      </w:r>
      <w:r w:rsidR="007F54CE">
        <w:rPr>
          <w:b/>
          <w:color w:val="000000"/>
          <w:sz w:val="20"/>
          <w:szCs w:val="20"/>
          <w:u w:val="single"/>
        </w:rPr>
        <w:t>underline</w:t>
      </w:r>
      <w:r w:rsidR="007F54CE">
        <w:rPr>
          <w:b/>
          <w:color w:val="000000"/>
          <w:sz w:val="20"/>
          <w:szCs w:val="20"/>
        </w:rPr>
        <w:t xml:space="preserve"> presenting author)</w:t>
      </w:r>
    </w:p>
    <w:p w:rsidR="00AA0367" w:rsidRDefault="007F54CE" w14:paraId="67D3CEA1" w14:textId="3221F93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EC34F9">
        <w:rPr>
          <w:color w:val="000000"/>
          <w:sz w:val="20"/>
          <w:szCs w:val="20"/>
        </w:rPr>
        <w:t>Ulster University, Belfast</w:t>
      </w:r>
    </w:p>
    <w:p w:rsidR="00AA0367" w:rsidRDefault="007F54CE" w14:paraId="67D3CEA2" w14:textId="77777777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 xml:space="preserve">2 </w:t>
      </w:r>
      <w:r>
        <w:rPr>
          <w:color w:val="000000"/>
          <w:sz w:val="20"/>
          <w:szCs w:val="20"/>
        </w:rPr>
        <w:t>Institution of second author</w:t>
      </w:r>
    </w:p>
    <w:p w:rsidR="00AA0367" w:rsidRDefault="007F54CE" w14:paraId="67D3CEA3" w14:textId="4C46892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:rsidR="00F91AA1" w:rsidRDefault="00F91AA1" w14:paraId="26476A7C" w14:textId="77777777">
      <w:pPr>
        <w:ind w:right="95"/>
      </w:pPr>
    </w:p>
    <w:p w:rsidR="00F91AA1" w:rsidRDefault="00F91AA1" w14:paraId="67D3CEA5" w14:textId="77777777">
      <w:pPr>
        <w:ind w:right="95"/>
        <w:sectPr w:rsidR="00F91AA1" w:rsidSect="007C17E3">
          <w:footerReference w:type="default" r:id="rId7"/>
          <w:pgSz w:w="11906" w:h="16838" w:orient="portrait"/>
          <w:pgMar w:top="1440" w:right="1440" w:bottom="1440" w:left="1440" w:header="708" w:footer="708" w:gutter="0"/>
          <w:pgNumType w:start="1"/>
          <w:cols w:space="720"/>
        </w:sectPr>
      </w:pPr>
    </w:p>
    <w:p w:rsidR="00AA0367" w:rsidRDefault="00AA0367" w14:paraId="67D3CEA6" w14:textId="77777777">
      <w:pPr>
        <w:pStyle w:val="Heading1"/>
        <w:ind w:right="95"/>
        <w:rPr>
          <w:rFonts w:ascii="Times New Roman" w:hAnsi="Times New Roman" w:cs="Times New Roman"/>
        </w:rPr>
      </w:pPr>
    </w:p>
    <w:p w:rsidR="00AA0367" w:rsidRDefault="007F54CE" w14:paraId="67D3CEA7" w14:textId="77777777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:rsidR="005242AA" w:rsidRDefault="00A06A29" w14:paraId="7DA1CA3A" w14:textId="3E95A75F">
      <w:pPr>
        <w:ind w:right="95"/>
        <w:rPr>
          <w:ins w:author="Sean O Fithcheallaigh" w:date="2024-03-22T11:00:36.612Z" w:id="1007879208"/>
          <w:sz w:val="20"/>
          <w:szCs w:val="20"/>
        </w:rPr>
      </w:pPr>
      <w:r w:rsidRPr="3A631E25" w:rsidR="00A06A29">
        <w:rPr>
          <w:sz w:val="20"/>
          <w:szCs w:val="20"/>
        </w:rPr>
        <w:t>Recent years ha</w:t>
      </w:r>
      <w:r w:rsidRPr="3A631E25" w:rsidR="00683A58">
        <w:rPr>
          <w:sz w:val="20"/>
          <w:szCs w:val="20"/>
        </w:rPr>
        <w:t>ve</w:t>
      </w:r>
      <w:r w:rsidRPr="3A631E25" w:rsidR="00A06A29">
        <w:rPr>
          <w:sz w:val="20"/>
          <w:szCs w:val="20"/>
        </w:rPr>
        <w:t xml:space="preserve"> seen a</w:t>
      </w:r>
      <w:r w:rsidRPr="3A631E25" w:rsidR="00986055">
        <w:rPr>
          <w:sz w:val="20"/>
          <w:szCs w:val="20"/>
        </w:rPr>
        <w:t xml:space="preserve"> marked increase in the </w:t>
      </w:r>
      <w:r w:rsidRPr="3A631E25" w:rsidR="003918BD">
        <w:rPr>
          <w:sz w:val="20"/>
          <w:szCs w:val="20"/>
        </w:rPr>
        <w:t xml:space="preserve">use of </w:t>
      </w:r>
      <w:r w:rsidRPr="3A631E25" w:rsidR="00D1414F">
        <w:rPr>
          <w:sz w:val="20"/>
          <w:szCs w:val="20"/>
        </w:rPr>
        <w:t xml:space="preserve">systems we call the </w:t>
      </w:r>
      <w:r w:rsidRPr="3A631E25" w:rsidR="00986055">
        <w:rPr>
          <w:sz w:val="20"/>
          <w:szCs w:val="20"/>
        </w:rPr>
        <w:t xml:space="preserve">Internet of Things (IoT) – the </w:t>
      </w:r>
      <w:r w:rsidRPr="3A631E25" w:rsidR="002B48D5">
        <w:rPr>
          <w:sz w:val="20"/>
          <w:szCs w:val="20"/>
        </w:rPr>
        <w:t>network of physical objects that collect and exchange data</w:t>
      </w:r>
      <w:r w:rsidRPr="3A631E25" w:rsidR="00796965">
        <w:rPr>
          <w:sz w:val="20"/>
          <w:szCs w:val="20"/>
        </w:rPr>
        <w:t xml:space="preserve">. </w:t>
      </w:r>
      <w:r w:rsidRPr="3A631E25" w:rsidR="00314F2C">
        <w:rPr>
          <w:sz w:val="20"/>
          <w:szCs w:val="20"/>
        </w:rPr>
        <w:t>As more</w:t>
      </w:r>
      <w:r w:rsidRPr="3A631E25" w:rsidR="003D7E96">
        <w:rPr>
          <w:sz w:val="20"/>
          <w:szCs w:val="20"/>
        </w:rPr>
        <w:t xml:space="preserve"> </w:t>
      </w:r>
      <w:r w:rsidRPr="3A631E25" w:rsidR="00314F2C">
        <w:rPr>
          <w:sz w:val="20"/>
          <w:szCs w:val="20"/>
        </w:rPr>
        <w:t xml:space="preserve">of these </w:t>
      </w:r>
      <w:r w:rsidRPr="3A631E25" w:rsidR="003A67B1">
        <w:rPr>
          <w:sz w:val="20"/>
          <w:szCs w:val="20"/>
        </w:rPr>
        <w:t>devices</w:t>
      </w:r>
      <w:r w:rsidRPr="3A631E25" w:rsidR="00314F2C">
        <w:rPr>
          <w:sz w:val="20"/>
          <w:szCs w:val="20"/>
        </w:rPr>
        <w:t xml:space="preserve"> </w:t>
      </w:r>
      <w:r w:rsidRPr="3A631E25" w:rsidR="003D030D">
        <w:rPr>
          <w:sz w:val="20"/>
          <w:szCs w:val="20"/>
        </w:rPr>
        <w:t xml:space="preserve">are in </w:t>
      </w:r>
      <w:r w:rsidRPr="3A631E25" w:rsidR="003D7E96">
        <w:rPr>
          <w:sz w:val="20"/>
          <w:szCs w:val="20"/>
        </w:rPr>
        <w:t>use</w:t>
      </w:r>
      <w:r w:rsidRPr="3A631E25" w:rsidR="003D030D">
        <w:rPr>
          <w:sz w:val="20"/>
          <w:szCs w:val="20"/>
        </w:rPr>
        <w:t xml:space="preserve">, the amount of data being collected and stored has increase. </w:t>
      </w:r>
      <w:r w:rsidRPr="3A631E25" w:rsidR="003D7E96">
        <w:rPr>
          <w:sz w:val="20"/>
          <w:szCs w:val="20"/>
        </w:rPr>
        <w:t xml:space="preserve">This has, in part, lead to </w:t>
      </w:r>
      <w:r w:rsidRPr="3A631E25" w:rsidR="00291EE5">
        <w:rPr>
          <w:sz w:val="20"/>
          <w:szCs w:val="20"/>
        </w:rPr>
        <w:t>greater interest in the world of artificial intelligence (AI).</w:t>
      </w:r>
      <w:r w:rsidRPr="3A631E25" w:rsidR="005C2F67">
        <w:rPr>
          <w:sz w:val="20"/>
          <w:szCs w:val="20"/>
        </w:rPr>
        <w:t xml:space="preserve"> </w:t>
      </w:r>
    </w:p>
    <w:p w:rsidR="3A631E25" w:rsidP="3A631E25" w:rsidRDefault="3A631E25" w14:paraId="776FB552" w14:textId="1410E296">
      <w:pPr>
        <w:pStyle w:val="Normal"/>
        <w:ind w:right="95"/>
        <w:rPr>
          <w:sz w:val="20"/>
          <w:szCs w:val="20"/>
        </w:rPr>
      </w:pPr>
    </w:p>
    <w:p w:rsidR="005242AA" w:rsidRDefault="00D55D16" w14:paraId="4041851B" w14:textId="1EC2D24E">
      <w:pPr>
        <w:ind w:right="95"/>
        <w:rPr>
          <w:ins w:author="Sean O Fithcheallaigh" w:date="2024-03-22T11:00:39.453Z" w:id="1537451273"/>
          <w:sz w:val="20"/>
          <w:szCs w:val="20"/>
        </w:rPr>
      </w:pPr>
      <w:bookmarkStart w:name="_Int_LgE6DZsc" w:id="226769881"/>
      <w:r w:rsidRPr="3A631E25" w:rsidR="00D55D16">
        <w:rPr>
          <w:sz w:val="20"/>
          <w:szCs w:val="20"/>
        </w:rPr>
        <w:t xml:space="preserve">Alongside the increase in activity related to the IoT, there has also been </w:t>
      </w:r>
      <w:r w:rsidRPr="3A631E25" w:rsidR="00830C8B">
        <w:rPr>
          <w:sz w:val="20"/>
          <w:szCs w:val="20"/>
        </w:rPr>
        <w:t xml:space="preserve">an increase in public concern over </w:t>
      </w:r>
      <w:ins w:author="Sean O Fithcheallaigh" w:date="2024-03-21T12:59:05.002Z" w:id="1686567876">
        <w:r w:rsidRPr="3A631E25" w:rsidR="7048291C">
          <w:rPr>
            <w:sz w:val="20"/>
            <w:szCs w:val="20"/>
          </w:rPr>
          <w:t xml:space="preserve">data </w:t>
        </w:r>
      </w:ins>
      <w:r w:rsidRPr="3A631E25" w:rsidR="00830C8B">
        <w:rPr>
          <w:sz w:val="20"/>
          <w:szCs w:val="20"/>
        </w:rPr>
        <w:t>privacy</w:t>
      </w:r>
      <w:r w:rsidRPr="3A631E25" w:rsidR="000244EA">
        <w:rPr>
          <w:sz w:val="20"/>
          <w:szCs w:val="20"/>
        </w:rPr>
        <w:t>.</w:t>
      </w:r>
      <w:bookmarkEnd w:id="226769881"/>
      <w:r w:rsidRPr="3A631E25" w:rsidR="000244EA">
        <w:rPr>
          <w:sz w:val="20"/>
          <w:szCs w:val="20"/>
        </w:rPr>
        <w:t xml:space="preserve"> According to a Pew Research Centre </w:t>
      </w:r>
      <w:r w:rsidRPr="3A631E25" w:rsidR="00B175CA">
        <w:rPr>
          <w:sz w:val="20"/>
          <w:szCs w:val="20"/>
        </w:rPr>
        <w:t>survey carried out in America, 7</w:t>
      </w:r>
      <w:r w:rsidRPr="3A631E25" w:rsidR="005F11BA">
        <w:rPr>
          <w:sz w:val="20"/>
          <w:szCs w:val="20"/>
        </w:rPr>
        <w:t xml:space="preserve">9% of adults were concerned </w:t>
      </w:r>
      <w:r w:rsidRPr="3A631E25" w:rsidR="00DD399C">
        <w:rPr>
          <w:sz w:val="20"/>
          <w:szCs w:val="20"/>
        </w:rPr>
        <w:t xml:space="preserve">about the way their personal </w:t>
      </w:r>
      <w:r w:rsidRPr="3A631E25" w:rsidR="00AB111F">
        <w:rPr>
          <w:sz w:val="20"/>
          <w:szCs w:val="20"/>
        </w:rPr>
        <w:t>data</w:t>
      </w:r>
      <w:r w:rsidRPr="3A631E25" w:rsidR="00DD399C">
        <w:rPr>
          <w:sz w:val="20"/>
          <w:szCs w:val="20"/>
        </w:rPr>
        <w:t xml:space="preserve"> was </w:t>
      </w:r>
      <w:r w:rsidRPr="3A631E25" w:rsidR="00AB111F">
        <w:rPr>
          <w:sz w:val="20"/>
          <w:szCs w:val="20"/>
        </w:rPr>
        <w:t>being</w:t>
      </w:r>
      <w:r w:rsidRPr="3A631E25" w:rsidR="00DD399C">
        <w:rPr>
          <w:sz w:val="20"/>
          <w:szCs w:val="20"/>
        </w:rPr>
        <w:t xml:space="preserve"> used by companies</w:t>
      </w:r>
      <w:r w:rsidRPr="3A631E25" w:rsidR="008B29E7">
        <w:rPr>
          <w:sz w:val="20"/>
          <w:szCs w:val="20"/>
        </w:rPr>
        <w:t xml:space="preserve"> [1]</w:t>
      </w:r>
      <w:r w:rsidRPr="3A631E25" w:rsidR="00292AB4">
        <w:rPr>
          <w:sz w:val="20"/>
          <w:szCs w:val="20"/>
        </w:rPr>
        <w:t xml:space="preserve">. This has been reflected in legislation, </w:t>
      </w:r>
      <w:r w:rsidRPr="3A631E25" w:rsidR="00C968CE">
        <w:rPr>
          <w:sz w:val="20"/>
          <w:szCs w:val="20"/>
        </w:rPr>
        <w:t>such as the General Data Protection Regulation (GDPR</w:t>
      </w:r>
      <w:r w:rsidRPr="3A631E25" w:rsidR="00050518">
        <w:rPr>
          <w:sz w:val="20"/>
          <w:szCs w:val="20"/>
        </w:rPr>
        <w:t>), introduced in 2018 in the EU</w:t>
      </w:r>
      <w:r w:rsidRPr="3A631E25" w:rsidR="00D529FB">
        <w:rPr>
          <w:sz w:val="20"/>
          <w:szCs w:val="20"/>
        </w:rPr>
        <w:t xml:space="preserve">, China introduced the </w:t>
      </w:r>
      <w:r w:rsidRPr="3A631E25" w:rsidR="00413D4E">
        <w:rPr>
          <w:sz w:val="20"/>
          <w:szCs w:val="20"/>
        </w:rPr>
        <w:t>Personal Protection Information Law in 2021, and South Korea</w:t>
      </w:r>
      <w:r w:rsidRPr="3A631E25" w:rsidR="00EC0F20">
        <w:rPr>
          <w:sz w:val="20"/>
          <w:szCs w:val="20"/>
        </w:rPr>
        <w:t xml:space="preserve"> enacted the Personal Information Protect </w:t>
      </w:r>
      <w:r w:rsidRPr="3A631E25" w:rsidR="2E445838">
        <w:rPr>
          <w:sz w:val="20"/>
          <w:szCs w:val="20"/>
        </w:rPr>
        <w:t>Act of</w:t>
      </w:r>
      <w:r w:rsidRPr="3A631E25" w:rsidR="00EC0F20">
        <w:rPr>
          <w:sz w:val="20"/>
          <w:szCs w:val="20"/>
        </w:rPr>
        <w:t xml:space="preserve"> 2011. </w:t>
      </w:r>
    </w:p>
    <w:p w:rsidR="3A631E25" w:rsidP="3A631E25" w:rsidRDefault="3A631E25" w14:paraId="4A39E310" w14:textId="6E52DE4C">
      <w:pPr>
        <w:pStyle w:val="Normal"/>
        <w:ind w:right="95"/>
        <w:rPr>
          <w:sz w:val="20"/>
          <w:szCs w:val="20"/>
        </w:rPr>
      </w:pPr>
    </w:p>
    <w:p w:rsidR="00D964EA" w:rsidP="68B72BBA" w:rsidRDefault="00A95FBC" w14:paraId="704CE934" w14:textId="0AA14920">
      <w:pPr>
        <w:pStyle w:val="Normal"/>
        <w:ind w:right="95"/>
        <w:rPr>
          <w:sz w:val="20"/>
          <w:szCs w:val="20"/>
        </w:rPr>
      </w:pPr>
      <w:r w:rsidRPr="3BB7424B" w:rsidR="4D0397FE">
        <w:rPr>
          <w:sz w:val="20"/>
          <w:szCs w:val="20"/>
        </w:rPr>
        <w:t xml:space="preserve">This period has also seen </w:t>
      </w:r>
      <w:r w:rsidRPr="3BB7424B" w:rsidR="00A95FBC">
        <w:rPr>
          <w:sz w:val="20"/>
          <w:szCs w:val="20"/>
        </w:rPr>
        <w:t>researchers</w:t>
      </w:r>
      <w:r w:rsidRPr="3BB7424B" w:rsidR="002A0846">
        <w:rPr>
          <w:sz w:val="20"/>
          <w:szCs w:val="20"/>
        </w:rPr>
        <w:t xml:space="preserve"> working in </w:t>
      </w:r>
      <w:r w:rsidRPr="3BB7424B" w:rsidR="002A0846">
        <w:rPr>
          <w:sz w:val="20"/>
          <w:szCs w:val="20"/>
        </w:rPr>
        <w:t>AI</w:t>
      </w:r>
      <w:r w:rsidRPr="3BB7424B" w:rsidR="3972E1E5">
        <w:rPr>
          <w:sz w:val="20"/>
          <w:szCs w:val="20"/>
        </w:rPr>
        <w:t xml:space="preserve"> </w:t>
      </w:r>
      <w:r w:rsidRPr="3BB7424B" w:rsidR="33D94D9F">
        <w:rPr>
          <w:sz w:val="20"/>
          <w:szCs w:val="20"/>
        </w:rPr>
        <w:t>looking</w:t>
      </w:r>
      <w:r w:rsidRPr="3BB7424B" w:rsidR="00A95FBC">
        <w:rPr>
          <w:sz w:val="20"/>
          <w:szCs w:val="20"/>
        </w:rPr>
        <w:t xml:space="preserve"> for way</w:t>
      </w:r>
      <w:r w:rsidRPr="3BB7424B" w:rsidR="3CBD6578">
        <w:rPr>
          <w:sz w:val="20"/>
          <w:szCs w:val="20"/>
        </w:rPr>
        <w:t>s</w:t>
      </w:r>
      <w:r w:rsidRPr="3BB7424B" w:rsidR="00A95FBC">
        <w:rPr>
          <w:sz w:val="20"/>
          <w:szCs w:val="20"/>
        </w:rPr>
        <w:t xml:space="preserve"> to ensure data privacy</w:t>
      </w:r>
      <w:ins w:author="Sean O Fithcheallaigh" w:date="2024-03-21T13:02:55.611Z" w:id="1273274459">
        <w:r w:rsidRPr="3BB7424B" w:rsidR="6DB12565">
          <w:rPr>
            <w:sz w:val="20"/>
            <w:szCs w:val="20"/>
          </w:rPr>
          <w:t xml:space="preserve"> in their models</w:t>
        </w:r>
      </w:ins>
      <w:r w:rsidRPr="3BB7424B" w:rsidR="00A95FBC">
        <w:rPr>
          <w:sz w:val="20"/>
          <w:szCs w:val="20"/>
        </w:rPr>
        <w:t xml:space="preserve">, while still being able to </w:t>
      </w:r>
      <w:r w:rsidRPr="3BB7424B" w:rsidR="00A95FBC">
        <w:rPr>
          <w:sz w:val="20"/>
          <w:szCs w:val="20"/>
        </w:rPr>
        <w:t>bene</w:t>
      </w:r>
      <w:r w:rsidRPr="3BB7424B" w:rsidR="00CB65EB">
        <w:rPr>
          <w:sz w:val="20"/>
          <w:szCs w:val="20"/>
        </w:rPr>
        <w:t>fit</w:t>
      </w:r>
      <w:r w:rsidRPr="3BB7424B" w:rsidR="00CB65EB">
        <w:rPr>
          <w:sz w:val="20"/>
          <w:szCs w:val="20"/>
        </w:rPr>
        <w:t xml:space="preserve"> from the increasing amount of data</w:t>
      </w:r>
      <w:r w:rsidRPr="3BB7424B" w:rsidR="0036534A">
        <w:rPr>
          <w:sz w:val="20"/>
          <w:szCs w:val="20"/>
        </w:rPr>
        <w:t xml:space="preserve"> that companies and organisations </w:t>
      </w:r>
      <w:r w:rsidRPr="3BB7424B" w:rsidR="4845839D">
        <w:rPr>
          <w:sz w:val="20"/>
          <w:szCs w:val="20"/>
        </w:rPr>
        <w:t xml:space="preserve">have. One </w:t>
      </w:r>
      <w:r w:rsidRPr="3BB7424B" w:rsidR="103F4514">
        <w:rPr>
          <w:sz w:val="20"/>
          <w:szCs w:val="20"/>
        </w:rPr>
        <w:t>approach</w:t>
      </w:r>
      <w:r w:rsidRPr="3BB7424B" w:rsidR="4845839D">
        <w:rPr>
          <w:sz w:val="20"/>
          <w:szCs w:val="20"/>
        </w:rPr>
        <w:t xml:space="preserve"> that shows promise is</w:t>
      </w:r>
      <w:del w:author="Sean O Fithcheallaigh" w:date="2024-03-21T13:03:15.427Z" w:id="1193606914">
        <w:r w:rsidRPr="3BB7424B" w:rsidDel="006923C1">
          <w:rPr>
            <w:sz w:val="20"/>
            <w:szCs w:val="20"/>
          </w:rPr>
          <w:delText xml:space="preserve"> came</w:delText>
        </w:r>
      </w:del>
      <w:r w:rsidRPr="3BB7424B" w:rsidR="006923C1">
        <w:rPr>
          <w:sz w:val="20"/>
          <w:szCs w:val="20"/>
        </w:rPr>
        <w:t xml:space="preserve"> Federated Learning</w:t>
      </w:r>
      <w:r w:rsidRPr="3BB7424B" w:rsidR="00567A34">
        <w:rPr>
          <w:sz w:val="20"/>
          <w:szCs w:val="20"/>
        </w:rPr>
        <w:t xml:space="preserve"> [2]</w:t>
      </w:r>
      <w:r w:rsidRPr="3BB7424B" w:rsidR="00D964EA">
        <w:rPr>
          <w:sz w:val="20"/>
          <w:szCs w:val="20"/>
        </w:rPr>
        <w:t xml:space="preserve"> (FL)</w:t>
      </w:r>
      <w:r w:rsidRPr="3BB7424B" w:rsidR="00992EDB">
        <w:rPr>
          <w:sz w:val="20"/>
          <w:szCs w:val="20"/>
        </w:rPr>
        <w:t>.</w:t>
      </w:r>
    </w:p>
    <w:p w:rsidRPr="005F46DB" w:rsidR="00AA0367" w:rsidP="68B72BBA" w:rsidRDefault="00AA0367" w14:paraId="67D3CEB6" w14:textId="55A02DC8">
      <w:pPr>
        <w:pStyle w:val="Normal"/>
        <w:ind w:right="95"/>
        <w:rPr>
          <w:sz w:val="20"/>
          <w:szCs w:val="20"/>
        </w:rPr>
      </w:pPr>
    </w:p>
    <w:p w:rsidR="00AA0367" w:rsidRDefault="00C016B4" w14:paraId="67D3CEB7" w14:textId="1EF82C2A">
      <w:pPr>
        <w:keepNext/>
        <w:ind w:right="95"/>
      </w:pPr>
      <w:r>
        <w:rPr>
          <w:noProof/>
        </w:rPr>
        <w:drawing>
          <wp:inline distT="0" distB="0" distL="0" distR="0" wp14:anchorId="31C30C58" wp14:editId="034EA8E8">
            <wp:extent cx="2637155" cy="2260600"/>
            <wp:effectExtent l="0" t="0" r="0" b="6350"/>
            <wp:docPr id="8578475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7591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6E38" w:rsidR="00AA0367" w:rsidP="68B72BBA" w:rsidRDefault="007F54CE" w14:paraId="67D3CEBA" w14:textId="27E86DE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/>
        <w:rPr>
          <w:i w:val="1"/>
          <w:iCs w:val="1"/>
          <w:color w:val="000000"/>
          <w:sz w:val="16"/>
          <w:szCs w:val="16"/>
        </w:rPr>
      </w:pPr>
      <w:r w:rsidRPr="68B72BBA" w:rsidR="007F54CE">
        <w:rPr>
          <w:b w:val="1"/>
          <w:bCs w:val="1"/>
          <w:i w:val="1"/>
          <w:iCs w:val="1"/>
          <w:color w:val="000000" w:themeColor="text1" w:themeTint="FF" w:themeShade="FF"/>
          <w:sz w:val="16"/>
          <w:szCs w:val="16"/>
        </w:rPr>
        <w:t>Figure 1</w:t>
      </w:r>
      <w:r w:rsidRPr="68B72BBA" w:rsidR="007F54CE">
        <w:rPr>
          <w:i w:val="1"/>
          <w:iCs w:val="1"/>
          <w:color w:val="000000" w:themeColor="text1" w:themeTint="FF" w:themeShade="FF"/>
          <w:sz w:val="16"/>
          <w:szCs w:val="16"/>
        </w:rPr>
        <w:t xml:space="preserve"> </w:t>
      </w:r>
      <w:r w:rsidRPr="68B72BBA" w:rsidR="00DF5C4D">
        <w:rPr>
          <w:i w:val="1"/>
          <w:iCs w:val="1"/>
          <w:color w:val="000000" w:themeColor="text1" w:themeTint="FF" w:themeShade="FF"/>
          <w:sz w:val="16"/>
          <w:szCs w:val="16"/>
        </w:rPr>
        <w:t>Federated Learning Systems Diagram</w:t>
      </w:r>
    </w:p>
    <w:p w:rsidR="04190535" w:rsidP="68B72BBA" w:rsidRDefault="04190535" w14:paraId="74F2A063" w14:textId="0068D106">
      <w:pPr>
        <w:ind w:right="95"/>
        <w:rPr>
          <w:sz w:val="20"/>
          <w:szCs w:val="20"/>
        </w:rPr>
      </w:pPr>
      <w:r w:rsidRPr="3BB7424B" w:rsidR="04190535">
        <w:rPr>
          <w:sz w:val="20"/>
          <w:szCs w:val="20"/>
        </w:rPr>
        <w:t xml:space="preserve">This work aims to provide an overview of FL and how it can be applied to the healthcare sector as a way of </w:t>
      </w:r>
      <w:r w:rsidRPr="3BB7424B" w:rsidR="04190535">
        <w:rPr>
          <w:sz w:val="20"/>
          <w:szCs w:val="20"/>
        </w:rPr>
        <w:t>benefitting</w:t>
      </w:r>
      <w:r w:rsidRPr="3BB7424B" w:rsidR="04190535">
        <w:rPr>
          <w:sz w:val="20"/>
          <w:szCs w:val="20"/>
        </w:rPr>
        <w:t xml:space="preserve"> from advances in artificial intelligence, while ensuring data privacy for the users of the </w:t>
      </w:r>
      <w:ins w:author="Sean O Fithcheallaigh" w:date="2024-03-21T13:05:55.695Z" w:id="517874447">
        <w:r w:rsidRPr="3BB7424B" w:rsidR="188781EA">
          <w:rPr>
            <w:sz w:val="20"/>
            <w:szCs w:val="20"/>
          </w:rPr>
          <w:t>services provided</w:t>
        </w:r>
      </w:ins>
      <w:del w:author="Sean O Fithcheallaigh" w:date="2024-03-21T13:05:47.277Z" w:id="1818152005">
        <w:r w:rsidRPr="3BB7424B" w:rsidDel="04190535">
          <w:rPr>
            <w:sz w:val="20"/>
            <w:szCs w:val="20"/>
          </w:rPr>
          <w:delText>service</w:delText>
        </w:r>
      </w:del>
      <w:r w:rsidRPr="3BB7424B" w:rsidR="04190535">
        <w:rPr>
          <w:sz w:val="20"/>
          <w:szCs w:val="20"/>
        </w:rPr>
        <w:t>.</w:t>
      </w:r>
    </w:p>
    <w:p w:rsidR="68B72BBA" w:rsidP="68B72BBA" w:rsidRDefault="68B72BBA" w14:paraId="1CD495A8" w14:textId="3AE8D20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00"/>
        <w:rPr>
          <w:i w:val="1"/>
          <w:iCs w:val="1"/>
          <w:color w:val="000000" w:themeColor="text1" w:themeTint="FF" w:themeShade="FF"/>
          <w:sz w:val="16"/>
          <w:szCs w:val="16"/>
        </w:rPr>
      </w:pPr>
    </w:p>
    <w:p w:rsidR="00AA0367" w:rsidRDefault="007F54CE" w14:paraId="67D3CEBB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Discussion</w:t>
      </w:r>
    </w:p>
    <w:p w:rsidR="00AA0367" w:rsidP="60688121" w:rsidRDefault="00AA0367" w14:paraId="58629411" w14:textId="6169A3F2">
      <w:pPr>
        <w:ind w:right="95"/>
        <w:rPr>
          <w:ins w:author="Sean O Fithcheallaigh" w:date="2024-03-22T11:00:50.142Z" w:id="65809573"/>
          <w:sz w:val="20"/>
          <w:szCs w:val="20"/>
        </w:rPr>
      </w:pPr>
      <w:ins w:author="Sean O Fithcheallaigh" w:date="2024-03-21T13:06:08.527Z" w:id="1110198663">
        <w:r w:rsidRPr="3A631E25" w:rsidR="09166B47">
          <w:rPr>
            <w:sz w:val="20"/>
            <w:szCs w:val="20"/>
          </w:rPr>
          <w:t>Taking</w:t>
        </w:r>
      </w:ins>
      <w:del w:author="Sean O Fithcheallaigh" w:date="2024-03-21T13:06:05.265Z" w:id="142207482">
        <w:r w:rsidRPr="3A631E25" w:rsidDel="00AA0367">
          <w:rPr>
            <w:sz w:val="20"/>
            <w:szCs w:val="20"/>
          </w:rPr>
          <w:delText>If we take</w:delText>
        </w:r>
      </w:del>
      <w:r w:rsidRPr="3A631E25" w:rsidR="68A13174">
        <w:rPr>
          <w:sz w:val="20"/>
          <w:szCs w:val="20"/>
        </w:rPr>
        <w:t xml:space="preserve"> the example of </w:t>
      </w:r>
      <w:ins w:author="Sean O Fithcheallaigh" w:date="2024-03-21T20:19:22.91Z" w:id="619097634">
        <w:r w:rsidRPr="3A631E25" w:rsidR="6AD97DBF">
          <w:rPr>
            <w:sz w:val="20"/>
            <w:szCs w:val="20"/>
          </w:rPr>
          <w:t>disease</w:t>
        </w:r>
      </w:ins>
      <w:del w:author="Sean O Fithcheallaigh" w:date="2024-03-21T20:19:19.529Z" w:id="1362868198">
        <w:r w:rsidRPr="3A631E25" w:rsidDel="00AA0367">
          <w:rPr>
            <w:sz w:val="20"/>
            <w:szCs w:val="20"/>
          </w:rPr>
          <w:delText>cancer</w:delText>
        </w:r>
      </w:del>
      <w:r w:rsidRPr="3A631E25" w:rsidR="68A13174">
        <w:rPr>
          <w:sz w:val="20"/>
          <w:szCs w:val="20"/>
        </w:rPr>
        <w:t xml:space="preserve"> detection, with ML, </w:t>
      </w:r>
      <w:del w:author="Sean O Fithcheallaigh" w:date="2024-03-21T14:15:18.396Z" w:id="238476211">
        <w:r w:rsidRPr="3A631E25" w:rsidDel="00AA0367">
          <w:rPr>
            <w:sz w:val="20"/>
            <w:szCs w:val="20"/>
          </w:rPr>
          <w:delText xml:space="preserve">researchers </w:delText>
        </w:r>
        <w:r w:rsidRPr="3A631E25" w:rsidDel="00AA0367">
          <w:rPr>
            <w:sz w:val="20"/>
            <w:szCs w:val="20"/>
          </w:rPr>
          <w:delText>will</w:delText>
        </w:r>
        <w:r w:rsidRPr="3A631E25" w:rsidDel="00AA0367">
          <w:rPr>
            <w:sz w:val="20"/>
            <w:szCs w:val="20"/>
          </w:rPr>
          <w:delText xml:space="preserve"> follow </w:delText>
        </w:r>
      </w:del>
      <w:r w:rsidRPr="3A631E25" w:rsidR="68A13174">
        <w:rPr>
          <w:sz w:val="20"/>
          <w:szCs w:val="20"/>
        </w:rPr>
        <w:t>a</w:t>
      </w:r>
      <w:ins w:author="Sean O Fithcheallaigh" w:date="2024-03-21T14:15:26.19Z" w:id="1880474928">
        <w:r w:rsidRPr="3A631E25" w:rsidR="51214224">
          <w:rPr>
            <w:sz w:val="20"/>
            <w:szCs w:val="20"/>
          </w:rPr>
          <w:t xml:space="preserve"> </w:t>
        </w:r>
      </w:ins>
      <w:del w:author="Sean O Fithcheallaigh" w:date="2024-03-21T14:15:40.916Z" w:id="911755125">
        <w:r w:rsidRPr="3A631E25" w:rsidDel="00AA0367">
          <w:rPr>
            <w:sz w:val="20"/>
            <w:szCs w:val="20"/>
          </w:rPr>
          <w:delText xml:space="preserve"> workflow</w:delText>
        </w:r>
      </w:del>
      <w:ins w:author="Sean O Fithcheallaigh" w:date="2024-03-21T14:15:30.498Z" w:id="696446733">
        <w:r w:rsidRPr="3A631E25" w:rsidR="59701C08">
          <w:rPr>
            <w:sz w:val="20"/>
            <w:szCs w:val="20"/>
          </w:rPr>
          <w:t>typical</w:t>
        </w:r>
        <w:r w:rsidRPr="3A631E25" w:rsidR="59701C08">
          <w:rPr>
            <w:sz w:val="20"/>
            <w:szCs w:val="20"/>
          </w:rPr>
          <w:t xml:space="preserve"> workflow</w:t>
        </w:r>
        <w:r w:rsidRPr="3A631E25" w:rsidR="59701C08">
          <w:rPr>
            <w:sz w:val="20"/>
            <w:szCs w:val="20"/>
          </w:rPr>
          <w:t xml:space="preserve"> would </w:t>
        </w:r>
        <w:r w:rsidRPr="3A631E25" w:rsidR="59701C08">
          <w:rPr>
            <w:sz w:val="20"/>
            <w:szCs w:val="20"/>
          </w:rPr>
          <w:t>be</w:t>
        </w:r>
      </w:ins>
      <w:ins w:author="Sean O Fithcheallaigh" w:date="2024-03-21T20:26:18.942Z" w:id="1554532816">
        <w:r w:rsidRPr="3A631E25" w:rsidR="39A6DC3E">
          <w:rPr>
            <w:sz w:val="20"/>
            <w:szCs w:val="20"/>
          </w:rPr>
          <w:t xml:space="preserve"> to</w:t>
        </w:r>
      </w:ins>
      <w:del w:author="Sean O Fithcheallaigh" w:date="2024-03-21T20:26:18.176Z" w:id="940283485">
        <w:r w:rsidRPr="3A631E25" w:rsidDel="00AA0367">
          <w:rPr>
            <w:sz w:val="20"/>
            <w:szCs w:val="20"/>
          </w:rPr>
          <w:delText>:</w:delText>
        </w:r>
      </w:del>
      <w:r w:rsidRPr="3A631E25" w:rsidR="68A13174">
        <w:rPr>
          <w:sz w:val="20"/>
          <w:szCs w:val="20"/>
        </w:rPr>
        <w:t xml:space="preserve"> </w:t>
      </w:r>
      <w:r w:rsidRPr="3A631E25" w:rsidR="20DF8042">
        <w:rPr>
          <w:sz w:val="20"/>
          <w:szCs w:val="20"/>
        </w:rPr>
        <w:t xml:space="preserve">gather the dataset, build a model, fine tune it, and </w:t>
      </w:r>
      <w:r w:rsidRPr="3A631E25" w:rsidR="035E2180">
        <w:rPr>
          <w:sz w:val="20"/>
          <w:szCs w:val="20"/>
        </w:rPr>
        <w:t>then</w:t>
      </w:r>
      <w:r w:rsidRPr="3A631E25" w:rsidR="20DF8042">
        <w:rPr>
          <w:sz w:val="20"/>
          <w:szCs w:val="20"/>
        </w:rPr>
        <w:t xml:space="preserve"> deploy it</w:t>
      </w:r>
      <w:r w:rsidRPr="3A631E25" w:rsidR="0E4FCD93">
        <w:rPr>
          <w:sz w:val="20"/>
          <w:szCs w:val="20"/>
        </w:rPr>
        <w:t xml:space="preserve"> when a level of accuracy is </w:t>
      </w:r>
      <w:r w:rsidRPr="3A631E25" w:rsidR="5F846573">
        <w:rPr>
          <w:sz w:val="20"/>
          <w:szCs w:val="20"/>
        </w:rPr>
        <w:t>reached.</w:t>
      </w:r>
      <w:r w:rsidRPr="3A631E25" w:rsidR="4D730DD8">
        <w:rPr>
          <w:sz w:val="20"/>
          <w:szCs w:val="20"/>
        </w:rPr>
        <w:t xml:space="preserve"> </w:t>
      </w:r>
      <w:r w:rsidRPr="3A631E25" w:rsidR="4D730DD8">
        <w:rPr>
          <w:sz w:val="20"/>
          <w:szCs w:val="20"/>
        </w:rPr>
        <w:t xml:space="preserve">But this dataset may </w:t>
      </w:r>
      <w:del w:author="Sean O Fithcheallaigh" w:date="2024-03-21T20:27:49.136Z" w:id="1676931930">
        <w:r w:rsidRPr="3A631E25" w:rsidDel="00AA0367">
          <w:rPr>
            <w:sz w:val="20"/>
            <w:szCs w:val="20"/>
          </w:rPr>
          <w:delText>not be very up to date</w:delText>
        </w:r>
        <w:r w:rsidRPr="3A631E25" w:rsidDel="00AA0367">
          <w:rPr>
            <w:sz w:val="20"/>
            <w:szCs w:val="20"/>
          </w:rPr>
          <w:delText xml:space="preserve">, or it may </w:delText>
        </w:r>
      </w:del>
      <w:r w:rsidRPr="3A631E25" w:rsidR="4D730DD8">
        <w:rPr>
          <w:sz w:val="20"/>
          <w:szCs w:val="20"/>
        </w:rPr>
        <w:t xml:space="preserve">not </w:t>
      </w:r>
      <w:ins w:author="Sean O Fithcheallaigh" w:date="2024-03-21T20:27:56.839Z" w:id="1631990556">
        <w:r w:rsidRPr="3A631E25" w:rsidR="789365A6">
          <w:rPr>
            <w:sz w:val="20"/>
            <w:szCs w:val="20"/>
          </w:rPr>
          <w:t>have been</w:t>
        </w:r>
      </w:ins>
      <w:del w:author="Sean O Fithcheallaigh" w:date="2024-03-21T20:27:54.845Z" w:id="77261441">
        <w:r w:rsidRPr="3A631E25" w:rsidDel="00AA0367">
          <w:rPr>
            <w:sz w:val="20"/>
            <w:szCs w:val="20"/>
          </w:rPr>
          <w:delText>be</w:delText>
        </w:r>
      </w:del>
      <w:r w:rsidRPr="3A631E25" w:rsidR="4D730DD8">
        <w:rPr>
          <w:sz w:val="20"/>
          <w:szCs w:val="20"/>
        </w:rPr>
        <w:t xml:space="preserve"> updated</w:t>
      </w:r>
      <w:ins w:author="Sean O Fithcheallaigh" w:date="2024-03-21T20:28:21.451Z" w:id="1289896085">
        <w:r w:rsidRPr="3A631E25" w:rsidR="1A5A3A9E">
          <w:rPr>
            <w:sz w:val="20"/>
            <w:szCs w:val="20"/>
          </w:rPr>
          <w:t xml:space="preserve"> with more recent data</w:t>
        </w:r>
      </w:ins>
      <w:del w:author="Sean O Fithcheallaigh" w:date="2024-03-21T20:28:04.125Z" w:id="372355947">
        <w:r w:rsidRPr="3A631E25" w:rsidDel="00AA0367">
          <w:rPr>
            <w:sz w:val="20"/>
            <w:szCs w:val="20"/>
          </w:rPr>
          <w:delText xml:space="preserve"> on a regular basic.</w:delText>
        </w:r>
        <w:r w:rsidRPr="3A631E25" w:rsidDel="00AA0367">
          <w:rPr>
            <w:sz w:val="20"/>
            <w:szCs w:val="20"/>
          </w:rPr>
          <w:delText xml:space="preserve"> </w:delText>
        </w:r>
      </w:del>
    </w:p>
    <w:p w:rsidR="3A631E25" w:rsidP="3A631E25" w:rsidRDefault="3A631E25" w14:paraId="052C9473" w14:textId="5B0210F2">
      <w:pPr>
        <w:pStyle w:val="Normal"/>
        <w:ind w:right="95"/>
        <w:rPr>
          <w:ins w:author="Sean O Fithcheallaigh" w:date="2024-03-21T14:20:38.986Z" w:id="1465653039"/>
          <w:sz w:val="20"/>
          <w:szCs w:val="20"/>
        </w:rPr>
      </w:pPr>
    </w:p>
    <w:p w:rsidR="00AA0367" w:rsidRDefault="00AA0367" w14:paraId="67D3CEBC" w14:textId="172C08D6">
      <w:pPr>
        <w:ind w:right="95"/>
        <w:rPr>
          <w:sz w:val="20"/>
          <w:szCs w:val="20"/>
        </w:rPr>
      </w:pPr>
      <w:del w:author="Sean O Fithcheallaigh" w:date="2024-03-21T14:21:00.866Z" w:id="308956864">
        <w:r w:rsidRPr="7ECCC0FE" w:rsidDel="00AA0367">
          <w:rPr>
            <w:sz w:val="20"/>
            <w:szCs w:val="20"/>
          </w:rPr>
          <w:delText>Hospitals</w:delText>
        </w:r>
        <w:r w:rsidRPr="7ECCC0FE" w:rsidDel="00AA0367">
          <w:rPr>
            <w:sz w:val="20"/>
            <w:szCs w:val="20"/>
          </w:rPr>
          <w:delText xml:space="preserve"> are always gatherin</w:delText>
        </w:r>
        <w:r w:rsidRPr="7ECCC0FE" w:rsidDel="00AA0367">
          <w:rPr>
            <w:sz w:val="20"/>
            <w:szCs w:val="20"/>
          </w:rPr>
          <w:delText xml:space="preserve">g new data, but </w:delText>
        </w:r>
        <w:r w:rsidRPr="7ECCC0FE" w:rsidDel="00AA0367">
          <w:rPr>
            <w:sz w:val="20"/>
            <w:szCs w:val="20"/>
          </w:rPr>
          <w:delText>that data must be kept private.</w:delText>
        </w:r>
        <w:r w:rsidRPr="7ECCC0FE" w:rsidDel="00AA0367">
          <w:rPr>
            <w:sz w:val="20"/>
            <w:szCs w:val="20"/>
          </w:rPr>
          <w:delText xml:space="preserve"> </w:delText>
        </w:r>
      </w:del>
      <w:r w:rsidRPr="7ECCC0FE" w:rsidR="7C42B7E7">
        <w:rPr>
          <w:sz w:val="20"/>
          <w:szCs w:val="20"/>
        </w:rPr>
        <w:t xml:space="preserve">FL offers a way to continually update the ML model </w:t>
      </w:r>
      <w:r w:rsidRPr="7ECCC0FE" w:rsidR="680C40D7">
        <w:rPr>
          <w:sz w:val="20"/>
          <w:szCs w:val="20"/>
        </w:rPr>
        <w:t xml:space="preserve">while keeping data private by </w:t>
      </w:r>
      <w:r w:rsidRPr="7ECCC0FE" w:rsidR="35549CA3">
        <w:rPr>
          <w:sz w:val="20"/>
          <w:szCs w:val="20"/>
        </w:rPr>
        <w:t>training</w:t>
      </w:r>
      <w:r w:rsidRPr="7ECCC0FE" w:rsidR="680C40D7">
        <w:rPr>
          <w:sz w:val="20"/>
          <w:szCs w:val="20"/>
        </w:rPr>
        <w:t xml:space="preserve"> a local model, </w:t>
      </w:r>
      <w:r w:rsidRPr="7ECCC0FE" w:rsidR="5EB706B4">
        <w:rPr>
          <w:sz w:val="20"/>
          <w:szCs w:val="20"/>
        </w:rPr>
        <w:t>known</w:t>
      </w:r>
      <w:r w:rsidRPr="7ECCC0FE" w:rsidR="680C40D7">
        <w:rPr>
          <w:sz w:val="20"/>
          <w:szCs w:val="20"/>
        </w:rPr>
        <w:t xml:space="preserve"> as the client model, on </w:t>
      </w:r>
      <w:del w:author="Sean O Fithcheallaigh" w:date="2024-03-21T20:29:33.291Z" w:id="1486480061">
        <w:r w:rsidRPr="7ECCC0FE" w:rsidDel="680C40D7">
          <w:rPr>
            <w:sz w:val="20"/>
            <w:szCs w:val="20"/>
          </w:rPr>
          <w:delText>the data the</w:delText>
        </w:r>
      </w:del>
      <w:ins w:author="Sean O Fithcheallaigh" w:date="2024-03-21T14:21:28.465Z" w:id="19349609">
        <w:r w:rsidRPr="7ECCC0FE" w:rsidR="32A68DB5">
          <w:rPr>
            <w:sz w:val="20"/>
            <w:szCs w:val="20"/>
          </w:rPr>
          <w:t xml:space="preserve"> local data (i.e. the data the</w:t>
        </w:r>
      </w:ins>
      <w:r w:rsidRPr="7ECCC0FE" w:rsidR="680C40D7">
        <w:rPr>
          <w:sz w:val="20"/>
          <w:szCs w:val="20"/>
        </w:rPr>
        <w:t xml:space="preserve"> hospital holds</w:t>
      </w:r>
      <w:ins w:author="Sean O Fithcheallaigh" w:date="2024-03-21T14:21:35.133Z" w:id="439688016">
        <w:r w:rsidRPr="7ECCC0FE" w:rsidR="29A30D60">
          <w:rPr>
            <w:sz w:val="20"/>
            <w:szCs w:val="20"/>
          </w:rPr>
          <w:t>)</w:t>
        </w:r>
      </w:ins>
      <w:r w:rsidRPr="7ECCC0FE" w:rsidR="680C40D7">
        <w:rPr>
          <w:sz w:val="20"/>
          <w:szCs w:val="20"/>
        </w:rPr>
        <w:t>, and whe</w:t>
      </w:r>
      <w:r w:rsidRPr="7ECCC0FE" w:rsidR="5888DE72">
        <w:rPr>
          <w:sz w:val="20"/>
          <w:szCs w:val="20"/>
        </w:rPr>
        <w:t xml:space="preserve">n the local model has been trained, </w:t>
      </w:r>
      <w:r w:rsidRPr="7ECCC0FE" w:rsidR="530FF955">
        <w:rPr>
          <w:sz w:val="20"/>
          <w:szCs w:val="20"/>
        </w:rPr>
        <w:t xml:space="preserve">the </w:t>
      </w:r>
      <w:ins w:author="Sean O Fithcheallaigh" w:date="2024-03-21T20:31:46.803Z" w:id="2007258725">
        <w:r w:rsidRPr="7ECCC0FE" w:rsidR="0C9D4151">
          <w:rPr>
            <w:sz w:val="20"/>
            <w:szCs w:val="20"/>
          </w:rPr>
          <w:t xml:space="preserve">updated </w:t>
        </w:r>
      </w:ins>
      <w:ins w:author="Sean O Fithcheallaigh" w:date="2024-03-21T14:21:59.917Z" w:id="1576544141">
        <w:r w:rsidRPr="7ECCC0FE" w:rsidR="2A8AF59A">
          <w:rPr>
            <w:sz w:val="20"/>
            <w:szCs w:val="20"/>
          </w:rPr>
          <w:t>model parameters</w:t>
        </w:r>
      </w:ins>
      <w:ins w:author="Sean O Fithcheallaigh" w:date="2024-03-21T20:32:07.839Z" w:id="476218547">
        <w:r w:rsidRPr="7ECCC0FE" w:rsidR="4815F7DD">
          <w:rPr>
            <w:sz w:val="20"/>
            <w:szCs w:val="20"/>
          </w:rPr>
          <w:t>, and not the data itself</w:t>
        </w:r>
      </w:ins>
      <w:del w:author="Sean O Fithcheallaigh" w:date="2024-03-21T20:31:58.122Z" w:id="368607899">
        <w:r w:rsidRPr="7ECCC0FE" w:rsidDel="00AA0367">
          <w:rPr>
            <w:sz w:val="20"/>
            <w:szCs w:val="20"/>
          </w:rPr>
          <w:delText>o</w:delText>
        </w:r>
      </w:del>
      <w:del w:author="Sean O Fithcheallaigh" w:date="2024-03-21T14:21:54.205Z" w:id="1526979839">
        <w:r w:rsidRPr="7ECCC0FE" w:rsidDel="00AA0367">
          <w:rPr>
            <w:sz w:val="20"/>
            <w:szCs w:val="20"/>
          </w:rPr>
          <w:delText>utput</w:delText>
        </w:r>
      </w:del>
      <w:del w:author="Sean O Fithcheallaigh" w:date="2024-03-21T20:31:57.922Z" w:id="1923704152">
        <w:r w:rsidRPr="7ECCC0FE" w:rsidDel="00AA0367">
          <w:rPr>
            <w:sz w:val="20"/>
            <w:szCs w:val="20"/>
          </w:rPr>
          <w:delText xml:space="preserve"> </w:delText>
        </w:r>
      </w:del>
      <w:del w:author="Sean O Fithcheallaigh" w:date="2024-03-21T14:22:14.091Z" w:id="559692104">
        <w:r w:rsidRPr="7ECCC0FE" w:rsidDel="00AA0367">
          <w:rPr>
            <w:sz w:val="20"/>
            <w:szCs w:val="20"/>
          </w:rPr>
          <w:delText>of</w:delText>
        </w:r>
      </w:del>
      <w:del w:author="Sean O Fithcheallaigh" w:date="2024-03-21T20:31:56.924Z" w:id="685447951">
        <w:r w:rsidRPr="7ECCC0FE" w:rsidDel="530FF955">
          <w:rPr>
            <w:sz w:val="20"/>
            <w:szCs w:val="20"/>
          </w:rPr>
          <w:delText xml:space="preserve"> that training</w:delText>
        </w:r>
      </w:del>
      <w:del w:author="Sean O Fithcheallaigh" w:date="2024-03-21T20:32:11.926Z" w:id="1711009496">
        <w:r w:rsidRPr="7ECCC0FE" w:rsidDel="530FF955">
          <w:rPr>
            <w:sz w:val="20"/>
            <w:szCs w:val="20"/>
          </w:rPr>
          <w:delText xml:space="preserve"> is</w:delText>
        </w:r>
      </w:del>
      <w:ins w:author="Sean O Fithcheallaigh" w:date="2024-03-21T20:32:14.445Z" w:id="844877355">
        <w:r w:rsidRPr="7ECCC0FE" w:rsidR="622F43C8">
          <w:rPr>
            <w:sz w:val="20"/>
            <w:szCs w:val="20"/>
          </w:rPr>
          <w:t>are</w:t>
        </w:r>
      </w:ins>
      <w:r w:rsidRPr="7ECCC0FE" w:rsidR="530FF955">
        <w:rPr>
          <w:sz w:val="20"/>
          <w:szCs w:val="20"/>
        </w:rPr>
        <w:t xml:space="preserve"> sent back to a central server, which </w:t>
      </w:r>
      <w:r w:rsidRPr="7ECCC0FE" w:rsidR="5BAFC392">
        <w:rPr>
          <w:sz w:val="20"/>
          <w:szCs w:val="20"/>
        </w:rPr>
        <w:t>receives</w:t>
      </w:r>
      <w:r w:rsidRPr="7ECCC0FE" w:rsidR="530FF955">
        <w:rPr>
          <w:sz w:val="20"/>
          <w:szCs w:val="20"/>
        </w:rPr>
        <w:t xml:space="preserve"> the updates from a large number of sites, and </w:t>
      </w:r>
      <w:r w:rsidRPr="7ECCC0FE" w:rsidR="1BD95A3F">
        <w:rPr>
          <w:sz w:val="20"/>
          <w:szCs w:val="20"/>
        </w:rPr>
        <w:t>aggregates</w:t>
      </w:r>
      <w:r w:rsidRPr="7ECCC0FE" w:rsidR="530FF955">
        <w:rPr>
          <w:sz w:val="20"/>
          <w:szCs w:val="20"/>
        </w:rPr>
        <w:t xml:space="preserve"> them </w:t>
      </w:r>
      <w:r w:rsidRPr="7ECCC0FE" w:rsidR="2C8007AC">
        <w:rPr>
          <w:sz w:val="20"/>
          <w:szCs w:val="20"/>
        </w:rPr>
        <w:t xml:space="preserve">to </w:t>
      </w:r>
      <w:ins w:author="Sean O Fithcheallaigh" w:date="2024-03-21T20:32:28.98Z" w:id="1082378534">
        <w:r w:rsidRPr="7ECCC0FE" w:rsidR="5C7A8A9E">
          <w:rPr>
            <w:sz w:val="20"/>
            <w:szCs w:val="20"/>
          </w:rPr>
          <w:t>train</w:t>
        </w:r>
      </w:ins>
      <w:del w:author="Sean O Fithcheallaigh" w:date="2024-03-21T20:32:27.075Z" w:id="373659696">
        <w:r w:rsidRPr="7ECCC0FE" w:rsidDel="2C8007AC">
          <w:rPr>
            <w:sz w:val="20"/>
            <w:szCs w:val="20"/>
          </w:rPr>
          <w:delText>form</w:delText>
        </w:r>
      </w:del>
      <w:r w:rsidRPr="7ECCC0FE" w:rsidR="2C8007AC">
        <w:rPr>
          <w:sz w:val="20"/>
          <w:szCs w:val="20"/>
        </w:rPr>
        <w:t xml:space="preserve"> a new global model</w:t>
      </w:r>
      <w:ins w:author="Sean O Fithcheallaigh" w:date="2024-03-21T20:33:22.519Z" w:id="227427031">
        <w:r w:rsidRPr="7ECCC0FE" w:rsidR="243C3BD1">
          <w:rPr>
            <w:sz w:val="20"/>
            <w:szCs w:val="20"/>
          </w:rPr>
          <w:t>.</w:t>
        </w:r>
      </w:ins>
      <w:r w:rsidRPr="7ECCC0FE" w:rsidR="2C8007AC">
        <w:rPr>
          <w:sz w:val="20"/>
          <w:szCs w:val="20"/>
        </w:rPr>
        <w:t xml:space="preserve"> which is them sent back to the clients. This process is shown in Figure 1.</w:t>
      </w:r>
    </w:p>
    <w:p w:rsidR="00AA0367" w:rsidRDefault="00AA0367" w14:paraId="67D3CEBD" w14:textId="77777777">
      <w:pPr>
        <w:ind w:right="95"/>
      </w:pPr>
    </w:p>
    <w:p w:rsidR="00AA0367" w:rsidRDefault="007F54CE" w14:paraId="67D3CEBE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:rsidR="00AA0367" w:rsidRDefault="007F54CE" w14:paraId="67D3CEBF" w14:textId="2E5503E5">
      <w:pPr>
        <w:ind w:right="95"/>
        <w:rPr>
          <w:sz w:val="20"/>
          <w:szCs w:val="20"/>
        </w:rPr>
      </w:pPr>
      <w:r w:rsidRPr="7ECCC0FE" w:rsidR="7861F1BC">
        <w:rPr>
          <w:sz w:val="20"/>
          <w:szCs w:val="20"/>
        </w:rPr>
        <w:t>In a health</w:t>
      </w:r>
      <w:r w:rsidRPr="7ECCC0FE" w:rsidR="7861F1BC">
        <w:rPr>
          <w:sz w:val="20"/>
          <w:szCs w:val="20"/>
        </w:rPr>
        <w:t xml:space="preserve">care </w:t>
      </w:r>
      <w:r w:rsidRPr="7ECCC0FE" w:rsidR="774F3BFB">
        <w:rPr>
          <w:sz w:val="20"/>
          <w:szCs w:val="20"/>
        </w:rPr>
        <w:t>environment</w:t>
      </w:r>
      <w:r w:rsidRPr="7ECCC0FE" w:rsidR="7861F1BC">
        <w:rPr>
          <w:sz w:val="20"/>
          <w:szCs w:val="20"/>
        </w:rPr>
        <w:t xml:space="preserve">, federated </w:t>
      </w:r>
      <w:r w:rsidRPr="7ECCC0FE" w:rsidR="18DDE992">
        <w:rPr>
          <w:sz w:val="20"/>
          <w:szCs w:val="20"/>
        </w:rPr>
        <w:t>learning</w:t>
      </w:r>
      <w:r w:rsidRPr="7ECCC0FE" w:rsidR="7861F1BC">
        <w:rPr>
          <w:sz w:val="20"/>
          <w:szCs w:val="20"/>
        </w:rPr>
        <w:t xml:space="preserve"> offers a way to train</w:t>
      </w:r>
      <w:del w:author="Sean O Fithcheallaigh" w:date="2024-03-21T20:38:33.645Z" w:id="1833369305">
        <w:r w:rsidRPr="7ECCC0FE" w:rsidDel="7861F1BC">
          <w:rPr>
            <w:sz w:val="20"/>
            <w:szCs w:val="20"/>
          </w:rPr>
          <w:delText>ing</w:delText>
        </w:r>
      </w:del>
      <w:r w:rsidRPr="7ECCC0FE" w:rsidR="7861F1BC">
        <w:rPr>
          <w:sz w:val="20"/>
          <w:szCs w:val="20"/>
        </w:rPr>
        <w:t xml:space="preserve"> machine learning models which can be widely used on data that </w:t>
      </w:r>
      <w:r w:rsidRPr="7ECCC0FE" w:rsidR="7861F1BC">
        <w:rPr>
          <w:sz w:val="20"/>
          <w:szCs w:val="20"/>
        </w:rPr>
        <w:t>remains</w:t>
      </w:r>
      <w:r w:rsidRPr="7ECCC0FE" w:rsidR="7861F1BC">
        <w:rPr>
          <w:sz w:val="20"/>
          <w:szCs w:val="20"/>
        </w:rPr>
        <w:t xml:space="preserve"> local to the hospital or health centre</w:t>
      </w:r>
      <w:r w:rsidRPr="7ECCC0FE" w:rsidR="752789FD">
        <w:rPr>
          <w:sz w:val="20"/>
          <w:szCs w:val="20"/>
        </w:rPr>
        <w:t>, thereby</w:t>
      </w:r>
      <w:r w:rsidRPr="7ECCC0FE" w:rsidR="36E665B5">
        <w:rPr>
          <w:sz w:val="20"/>
          <w:szCs w:val="20"/>
        </w:rPr>
        <w:t xml:space="preserve"> allowing more users to </w:t>
      </w:r>
      <w:r w:rsidRPr="7ECCC0FE" w:rsidR="36E665B5">
        <w:rPr>
          <w:sz w:val="20"/>
          <w:szCs w:val="20"/>
        </w:rPr>
        <w:t>benefit</w:t>
      </w:r>
      <w:r w:rsidRPr="7ECCC0FE" w:rsidR="1514F3B7">
        <w:rPr>
          <w:sz w:val="20"/>
          <w:szCs w:val="20"/>
        </w:rPr>
        <w:t xml:space="preserve"> from a system trained on the most recent data.</w:t>
      </w:r>
    </w:p>
    <w:p w:rsidR="00AA0367" w:rsidRDefault="00AA0367" w14:paraId="67D3CEC0" w14:textId="77777777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</w:p>
    <w:p w:rsidR="00AA0367" w:rsidRDefault="007F54CE" w14:paraId="67D3CEC1" w14:textId="77777777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:rsidR="00AA0367" w:rsidP="7ECCC0FE" w:rsidRDefault="007F54CE" w14:paraId="67D3CEC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1T20:38:49.641Z" w:id="205786680"/>
          <w:color w:val="000000"/>
          <w:sz w:val="20"/>
          <w:szCs w:val="20"/>
        </w:rPr>
      </w:pPr>
      <w:del w:author="Sean O Fithcheallaigh" w:date="2024-03-21T20:38:49.641Z" w:id="1583908000">
        <w:r w:rsidRPr="7ECCC0FE" w:rsidDel="007F54CE">
          <w:rPr>
            <w:color w:val="000000" w:themeColor="text1" w:themeTint="FF" w:themeShade="FF"/>
            <w:sz w:val="20"/>
            <w:szCs w:val="20"/>
          </w:rPr>
          <w:delText>Use this compact format for references:</w:delText>
        </w:r>
      </w:del>
    </w:p>
    <w:p w:rsidR="008B29E7" w:rsidRDefault="008B29E7" w14:paraId="1CC705DA" w14:textId="40CA6EA3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  <w:r w:rsidRPr="009A72EC">
        <w:rPr>
          <w:color w:val="000000"/>
          <w:sz w:val="20"/>
          <w:szCs w:val="20"/>
        </w:rPr>
        <w:t xml:space="preserve">[1] </w:t>
      </w:r>
      <w:r w:rsidRPr="009A72EC" w:rsidR="00196E2A">
        <w:rPr>
          <w:color w:val="1F1F1F"/>
          <w:sz w:val="20"/>
          <w:szCs w:val="20"/>
          <w:shd w:val="clear" w:color="auto" w:fill="FFFFFF"/>
        </w:rPr>
        <w:t>Engström</w:t>
      </w:r>
      <w:r w:rsidRPr="009A72EC" w:rsid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Pr="009A72EC" w:rsidR="009A72EC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Pr="009A72EC" w:rsidR="009A72EC">
        <w:rPr>
          <w:color w:val="1F1F1F"/>
          <w:sz w:val="20"/>
          <w:szCs w:val="20"/>
          <w:shd w:val="clear" w:color="auto" w:fill="FFFFFF"/>
        </w:rPr>
        <w:t>Computers in Human Behavior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</w:p>
    <w:p w:rsidR="00992EDB" w:rsidRDefault="00992EDB" w14:paraId="6577C318" w14:textId="7777777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</w:p>
    <w:p w:rsidRPr="009C4964" w:rsidR="00992EDB" w:rsidP="00992EDB" w:rsidRDefault="00992EDB" w14:paraId="7684E7E8" w14:textId="63EE2302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000000"/>
          <w:sz w:val="20"/>
          <w:szCs w:val="20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C4964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Pr="009C4964" w:rsidR="001E3A6E">
        <w:rPr>
          <w:color w:val="1F1F1F"/>
          <w:sz w:val="20"/>
          <w:szCs w:val="20"/>
          <w:shd w:val="clear" w:color="auto" w:fill="FFFFFF"/>
        </w:rPr>
        <w:t>Artifi</w:t>
      </w:r>
      <w:r w:rsidRPr="009C4964" w:rsidR="00607C8E">
        <w:rPr>
          <w:color w:val="1F1F1F"/>
          <w:sz w:val="20"/>
          <w:szCs w:val="20"/>
          <w:shd w:val="clear" w:color="auto" w:fill="FFFFFF"/>
        </w:rPr>
        <w:t>cial</w:t>
      </w:r>
      <w:r w:rsidRPr="009C4964" w:rsidR="00317673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Pr="009C4964" w:rsidR="00607C8E">
        <w:rPr>
          <w:color w:val="1F1F1F"/>
          <w:sz w:val="20"/>
          <w:szCs w:val="20"/>
          <w:shd w:val="clear" w:color="auto" w:fill="FFFFFF"/>
        </w:rPr>
        <w:t>,</w:t>
      </w:r>
      <w:r w:rsidRPr="009C4964" w:rsidR="00F2236B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Pr="009C4964" w:rsidR="00607C8E">
        <w:rPr>
          <w:color w:val="1F1F1F"/>
          <w:sz w:val="20"/>
          <w:szCs w:val="20"/>
          <w:shd w:val="clear" w:color="auto" w:fill="FFFFFF"/>
        </w:rPr>
        <w:t xml:space="preserve"> 2017</w:t>
      </w:r>
    </w:p>
    <w:p w:rsidRPr="009C4964" w:rsidR="00AA0367" w:rsidRDefault="00AA0367" w14:paraId="67D3CEC3" w14:textId="7777777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000000"/>
          <w:sz w:val="20"/>
          <w:szCs w:val="20"/>
        </w:rPr>
      </w:pPr>
    </w:p>
    <w:p w:rsidR="00AA0367" w:rsidP="3A631E25" w:rsidRDefault="007F54CE" w14:paraId="67D3CEC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1Z" w:id="1714816600"/>
          <w:color w:val="000000"/>
          <w:sz w:val="20"/>
          <w:szCs w:val="20"/>
        </w:rPr>
      </w:pPr>
      <w:del w:author="Sean O Fithcheallaigh" w:date="2024-03-22T10:57:42.691Z" w:id="1659070610">
        <w:r w:rsidRPr="3A631E25" w:rsidDel="007F54CE">
          <w:rPr>
            <w:color w:val="000000" w:themeColor="text1" w:themeTint="FF" w:themeShade="FF"/>
            <w:sz w:val="20"/>
            <w:szCs w:val="20"/>
          </w:rPr>
          <w:delText>Journals:</w:delText>
        </w:r>
      </w:del>
    </w:p>
    <w:p w:rsidR="00AA0367" w:rsidP="3A631E25" w:rsidRDefault="007F54CE" w14:paraId="67D3CEC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1Z" w:id="235853686"/>
          <w:color w:val="000000"/>
          <w:sz w:val="20"/>
          <w:szCs w:val="20"/>
        </w:rPr>
      </w:pPr>
      <w:del w:author="Sean O Fithcheallaigh" w:date="2024-03-22T10:57:42.691Z" w:id="1222281355">
        <w:r w:rsidRPr="3A631E25" w:rsidDel="007F54CE">
          <w:rPr>
            <w:color w:val="000000" w:themeColor="text1" w:themeTint="FF" w:themeShade="FF"/>
            <w:sz w:val="20"/>
            <w:szCs w:val="20"/>
          </w:rPr>
          <w:delText xml:space="preserve">First Author’s Last Name </w:delText>
        </w:r>
        <w:r w:rsidRPr="3A631E25" w:rsidDel="007F54CE">
          <w:rPr>
            <w:i w:val="1"/>
            <w:iCs w:val="1"/>
            <w:color w:val="000000" w:themeColor="text1" w:themeTint="FF" w:themeShade="FF"/>
            <w:sz w:val="20"/>
            <w:szCs w:val="20"/>
          </w:rPr>
          <w:delText>(et al.)</w:delText>
        </w:r>
        <w:r w:rsidRPr="3A631E25" w:rsidDel="007F54CE">
          <w:rPr>
            <w:color w:val="000000" w:themeColor="text1" w:themeTint="FF" w:themeShade="FF"/>
            <w:sz w:val="20"/>
            <w:szCs w:val="20"/>
          </w:rPr>
          <w:delText>, Journal Name Volume: start page–end page, Year.</w:delText>
        </w:r>
      </w:del>
    </w:p>
    <w:p w:rsidR="00AA0367" w:rsidP="3A631E25" w:rsidRDefault="00AA0367" w14:paraId="67D3CEC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1Z" w:id="1894821195"/>
          <w:color w:val="000000"/>
          <w:sz w:val="20"/>
          <w:szCs w:val="20"/>
        </w:rPr>
      </w:pPr>
    </w:p>
    <w:p w:rsidR="00AA0367" w:rsidP="3A631E25" w:rsidRDefault="007F54CE" w14:paraId="67D3CEC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1Z" w:id="1744643348"/>
          <w:color w:val="000000"/>
          <w:sz w:val="20"/>
          <w:szCs w:val="20"/>
        </w:rPr>
      </w:pPr>
      <w:del w:author="Sean O Fithcheallaigh" w:date="2024-03-22T10:57:42.691Z" w:id="1977474841">
        <w:r w:rsidRPr="3A631E25" w:rsidDel="007F54CE">
          <w:rPr>
            <w:color w:val="000000" w:themeColor="text1" w:themeTint="FF" w:themeShade="FF"/>
            <w:sz w:val="20"/>
            <w:szCs w:val="20"/>
          </w:rPr>
          <w:delText>Conference Proceedings:</w:delText>
        </w:r>
      </w:del>
    </w:p>
    <w:p w:rsidR="00AA0367" w:rsidP="3A631E25" w:rsidRDefault="007F54CE" w14:paraId="67D3CEC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Z" w:id="1718295646"/>
          <w:color w:val="000000"/>
          <w:sz w:val="20"/>
          <w:szCs w:val="20"/>
        </w:rPr>
      </w:pPr>
      <w:del w:author="Sean O Fithcheallaigh" w:date="2024-03-22T10:57:42.69Z" w:id="193004226">
        <w:r w:rsidRPr="3A631E25" w:rsidDel="007F54CE">
          <w:rPr>
            <w:color w:val="000000" w:themeColor="text1" w:themeTint="FF" w:themeShade="FF"/>
            <w:sz w:val="20"/>
            <w:szCs w:val="20"/>
          </w:rPr>
          <w:delText xml:space="preserve">First Author’s Last Name </w:delText>
        </w:r>
        <w:r w:rsidRPr="3A631E25" w:rsidDel="007F54CE">
          <w:rPr>
            <w:i w:val="1"/>
            <w:iCs w:val="1"/>
            <w:color w:val="000000" w:themeColor="text1" w:themeTint="FF" w:themeShade="FF"/>
            <w:sz w:val="20"/>
            <w:szCs w:val="20"/>
          </w:rPr>
          <w:delText>(et al.)</w:delText>
        </w:r>
        <w:r w:rsidRPr="3A631E25" w:rsidDel="007F54CE">
          <w:rPr>
            <w:color w:val="000000" w:themeColor="text1" w:themeTint="FF" w:themeShade="FF"/>
            <w:sz w:val="20"/>
            <w:szCs w:val="20"/>
          </w:rPr>
          <w:delText>, Conference Title, Location, Year.</w:delText>
        </w:r>
      </w:del>
    </w:p>
    <w:p w:rsidR="00AA0367" w:rsidP="3A631E25" w:rsidRDefault="00AA0367" w14:paraId="67D3CEC9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Z" w:id="2069132533"/>
          <w:color w:val="000000"/>
          <w:sz w:val="20"/>
          <w:szCs w:val="20"/>
        </w:rPr>
      </w:pPr>
    </w:p>
    <w:p w:rsidR="00AA0367" w:rsidP="3A631E25" w:rsidRDefault="007F54CE" w14:paraId="67D3CEC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Z" w:id="1938671238"/>
          <w:color w:val="000000"/>
          <w:sz w:val="20"/>
          <w:szCs w:val="20"/>
        </w:rPr>
      </w:pPr>
      <w:del w:author="Sean O Fithcheallaigh" w:date="2024-03-22T10:57:42.69Z" w:id="436510390">
        <w:r w:rsidRPr="3A631E25" w:rsidDel="007F54CE">
          <w:rPr>
            <w:color w:val="000000" w:themeColor="text1" w:themeTint="FF" w:themeShade="FF"/>
            <w:sz w:val="20"/>
            <w:szCs w:val="20"/>
          </w:rPr>
          <w:delText>Theses:</w:delText>
        </w:r>
      </w:del>
    </w:p>
    <w:p w:rsidR="00AA0367" w:rsidP="3A631E25" w:rsidRDefault="007F54CE" w14:paraId="67D3CEC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9Z" w:id="9635946"/>
          <w:color w:val="000000"/>
          <w:sz w:val="20"/>
          <w:szCs w:val="20"/>
        </w:rPr>
      </w:pPr>
      <w:del w:author="Sean O Fithcheallaigh" w:date="2024-03-22T10:57:42.69Z" w:id="374302247">
        <w:r w:rsidRPr="3A631E25" w:rsidDel="007F54CE">
          <w:rPr>
            <w:color w:val="000000" w:themeColor="text1" w:themeTint="FF" w:themeShade="FF"/>
            <w:sz w:val="20"/>
            <w:szCs w:val="20"/>
          </w:rPr>
          <w:delText>Author’s Last Name, Thesis Title, Degree, University, Year</w:delText>
        </w:r>
      </w:del>
    </w:p>
    <w:p w:rsidR="00AA0367" w:rsidP="3A631E25" w:rsidRDefault="00AA0367" w14:paraId="67D3CECC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89Z" w:id="1098370458"/>
          <w:color w:val="000000"/>
          <w:sz w:val="20"/>
          <w:szCs w:val="20"/>
        </w:rPr>
      </w:pPr>
    </w:p>
    <w:p w:rsidR="00AA0367" w:rsidP="3A631E25" w:rsidRDefault="007F54CE" w14:paraId="67D3CEC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95"/>
        <w:rPr>
          <w:del w:author="Sean O Fithcheallaigh" w:date="2024-03-22T10:57:42.689Z" w:id="553288061"/>
          <w:color w:val="000000"/>
          <w:sz w:val="20"/>
          <w:szCs w:val="20"/>
        </w:rPr>
      </w:pPr>
      <w:del w:author="Sean O Fithcheallaigh" w:date="2024-03-22T10:57:42.689Z" w:id="84091644">
        <w:r w:rsidRPr="3A631E25" w:rsidDel="007F54CE">
          <w:rPr>
            <w:color w:val="000000" w:themeColor="text1" w:themeTint="FF" w:themeShade="FF"/>
            <w:sz w:val="20"/>
            <w:szCs w:val="20"/>
          </w:rPr>
          <w:delText>Books:</w:delText>
        </w:r>
      </w:del>
    </w:p>
    <w:p w:rsidR="00AA0367" w:rsidRDefault="007F54CE" w14:paraId="67D3CECE" w14:textId="77777777">
      <w:pPr>
        <w:ind w:right="95"/>
        <w:rPr>
          <w:sz w:val="20"/>
          <w:szCs w:val="20"/>
        </w:rPr>
      </w:pPr>
      <w:del w:author="Sean O Fithcheallaigh" w:date="2024-03-22T10:57:42.687Z" w:id="1626935755">
        <w:r w:rsidRPr="3A631E25" w:rsidDel="007F54CE">
          <w:rPr>
            <w:sz w:val="20"/>
            <w:szCs w:val="20"/>
          </w:rPr>
          <w:delText xml:space="preserve">First Author’s Last Name </w:delText>
        </w:r>
        <w:r w:rsidRPr="3A631E25" w:rsidDel="007F54CE">
          <w:rPr>
            <w:i w:val="1"/>
            <w:iCs w:val="1"/>
            <w:sz w:val="20"/>
            <w:szCs w:val="20"/>
          </w:rPr>
          <w:delText>(et al.)</w:delText>
        </w:r>
        <w:r w:rsidRPr="3A631E25" w:rsidDel="007F54CE">
          <w:rPr>
            <w:sz w:val="20"/>
            <w:szCs w:val="20"/>
          </w:rPr>
          <w:delText>, Title, Publisher, Year.</w:delText>
        </w:r>
      </w:del>
    </w:p>
    <w:sectPr w:rsidR="00AA0367">
      <w:type w:val="continuous"/>
      <w:pgSz w:w="11906" w:h="16838" w:orient="portrait"/>
      <w:pgMar w:top="1440" w:right="1440" w:bottom="1440" w:left="1440" w:header="708" w:footer="708" w:gutter="0"/>
      <w:cols w:equalWidth="0" w:space="720" w:num="2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7E3" w:rsidRDefault="007C17E3" w14:paraId="6AA59CD2" w14:textId="77777777">
      <w:r>
        <w:separator/>
      </w:r>
    </w:p>
  </w:endnote>
  <w:endnote w:type="continuationSeparator" w:id="0">
    <w:p w:rsidR="007C17E3" w:rsidRDefault="007C17E3" w14:paraId="759BC65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A0367" w:rsidRDefault="007F54CE" w14:paraId="67D3CED1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2106370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7E3" w:rsidRDefault="007C17E3" w14:paraId="1A8CBA90" w14:textId="77777777">
      <w:r>
        <w:separator/>
      </w:r>
    </w:p>
  </w:footnote>
  <w:footnote w:type="continuationSeparator" w:id="0">
    <w:p w:rsidR="007C17E3" w:rsidRDefault="007C17E3" w14:paraId="14882310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LgE6DZsc" int2:invalidationBookmarkName="" int2:hashCode="DoP0+0mWEf7VmA" int2:id="0BBjsM6Y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244EA"/>
    <w:rsid w:val="000418D5"/>
    <w:rsid w:val="00050518"/>
    <w:rsid w:val="000B3EF6"/>
    <w:rsid w:val="00124CAB"/>
    <w:rsid w:val="00155F33"/>
    <w:rsid w:val="00166403"/>
    <w:rsid w:val="00196E2A"/>
    <w:rsid w:val="001B4E74"/>
    <w:rsid w:val="001C0B2C"/>
    <w:rsid w:val="001E3A6E"/>
    <w:rsid w:val="00245040"/>
    <w:rsid w:val="00291EE5"/>
    <w:rsid w:val="00292AB4"/>
    <w:rsid w:val="002A0846"/>
    <w:rsid w:val="002A1CFC"/>
    <w:rsid w:val="002A6201"/>
    <w:rsid w:val="002B48D5"/>
    <w:rsid w:val="00314F2C"/>
    <w:rsid w:val="00317673"/>
    <w:rsid w:val="0031F2DB"/>
    <w:rsid w:val="00334F93"/>
    <w:rsid w:val="0036534A"/>
    <w:rsid w:val="003918BD"/>
    <w:rsid w:val="00392F78"/>
    <w:rsid w:val="003A67B1"/>
    <w:rsid w:val="003C1A49"/>
    <w:rsid w:val="003D030D"/>
    <w:rsid w:val="003D7E96"/>
    <w:rsid w:val="003F7F1E"/>
    <w:rsid w:val="00406E38"/>
    <w:rsid w:val="00413D4E"/>
    <w:rsid w:val="00445CEA"/>
    <w:rsid w:val="004606C8"/>
    <w:rsid w:val="005242AA"/>
    <w:rsid w:val="00527306"/>
    <w:rsid w:val="00567A34"/>
    <w:rsid w:val="005C2F67"/>
    <w:rsid w:val="005E0C5D"/>
    <w:rsid w:val="005F11BA"/>
    <w:rsid w:val="005F46DB"/>
    <w:rsid w:val="005F791D"/>
    <w:rsid w:val="00607C8E"/>
    <w:rsid w:val="00614362"/>
    <w:rsid w:val="006601D0"/>
    <w:rsid w:val="00674771"/>
    <w:rsid w:val="00683A58"/>
    <w:rsid w:val="006923C1"/>
    <w:rsid w:val="006A5578"/>
    <w:rsid w:val="006F1C68"/>
    <w:rsid w:val="006F6AB0"/>
    <w:rsid w:val="00700AD0"/>
    <w:rsid w:val="00703A19"/>
    <w:rsid w:val="0072189F"/>
    <w:rsid w:val="00751214"/>
    <w:rsid w:val="00785329"/>
    <w:rsid w:val="00796965"/>
    <w:rsid w:val="007C17E3"/>
    <w:rsid w:val="007C513C"/>
    <w:rsid w:val="007E30F9"/>
    <w:rsid w:val="007F54CE"/>
    <w:rsid w:val="00830C8B"/>
    <w:rsid w:val="008632B3"/>
    <w:rsid w:val="00864C2E"/>
    <w:rsid w:val="00895D2B"/>
    <w:rsid w:val="008B29E7"/>
    <w:rsid w:val="008D1878"/>
    <w:rsid w:val="009245E5"/>
    <w:rsid w:val="00986055"/>
    <w:rsid w:val="00992EDB"/>
    <w:rsid w:val="009A72EC"/>
    <w:rsid w:val="009C4964"/>
    <w:rsid w:val="00A00BCD"/>
    <w:rsid w:val="00A06A29"/>
    <w:rsid w:val="00A14BAA"/>
    <w:rsid w:val="00A95FBC"/>
    <w:rsid w:val="00A97F77"/>
    <w:rsid w:val="00AA0367"/>
    <w:rsid w:val="00AB111F"/>
    <w:rsid w:val="00B01403"/>
    <w:rsid w:val="00B175CA"/>
    <w:rsid w:val="00B207BB"/>
    <w:rsid w:val="00B50C98"/>
    <w:rsid w:val="00C016B4"/>
    <w:rsid w:val="00C43621"/>
    <w:rsid w:val="00C85640"/>
    <w:rsid w:val="00C968CE"/>
    <w:rsid w:val="00CB65EB"/>
    <w:rsid w:val="00D1414F"/>
    <w:rsid w:val="00D3023D"/>
    <w:rsid w:val="00D529FB"/>
    <w:rsid w:val="00D55D16"/>
    <w:rsid w:val="00D964EA"/>
    <w:rsid w:val="00DB2154"/>
    <w:rsid w:val="00DD399C"/>
    <w:rsid w:val="00DF5C4D"/>
    <w:rsid w:val="00E23399"/>
    <w:rsid w:val="00E51FC1"/>
    <w:rsid w:val="00E649EB"/>
    <w:rsid w:val="00E74283"/>
    <w:rsid w:val="00EA0646"/>
    <w:rsid w:val="00EC0F20"/>
    <w:rsid w:val="00EC34F9"/>
    <w:rsid w:val="00EC7DA3"/>
    <w:rsid w:val="00EE52CC"/>
    <w:rsid w:val="00EE5A9E"/>
    <w:rsid w:val="00F15956"/>
    <w:rsid w:val="00F2236B"/>
    <w:rsid w:val="00F53811"/>
    <w:rsid w:val="00F73C37"/>
    <w:rsid w:val="00F82936"/>
    <w:rsid w:val="00F91AA1"/>
    <w:rsid w:val="00F9279A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30FF955"/>
    <w:rsid w:val="53C9CFED"/>
    <w:rsid w:val="54B1992B"/>
    <w:rsid w:val="5888DE72"/>
    <w:rsid w:val="59701C08"/>
    <w:rsid w:val="5A221423"/>
    <w:rsid w:val="5B69DDCD"/>
    <w:rsid w:val="5BAFC392"/>
    <w:rsid w:val="5C724CA1"/>
    <w:rsid w:val="5C7A8A9E"/>
    <w:rsid w:val="5CB396AF"/>
    <w:rsid w:val="5EA0BD38"/>
    <w:rsid w:val="5EB706B4"/>
    <w:rsid w:val="5F846573"/>
    <w:rsid w:val="60688121"/>
    <w:rsid w:val="61228944"/>
    <w:rsid w:val="622F43C8"/>
    <w:rsid w:val="6507539C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74B3755"/>
    <w:rsid w:val="774F3BFB"/>
    <w:rsid w:val="7843C9A6"/>
    <w:rsid w:val="7861F1BC"/>
    <w:rsid w:val="789365A6"/>
    <w:rsid w:val="7921C675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FB7358"/>
    <w:rPr>
      <w:rFonts w:ascii="Arial" w:hAnsi="Arial" w:eastAsia="Times New Roman" w:cs="Arial"/>
      <w:b/>
      <w:caps/>
      <w:sz w:val="20"/>
      <w:szCs w:val="20"/>
    </w:rPr>
  </w:style>
  <w:style w:type="paragraph" w:styleId="header1" w:customStyle="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styleId="Standard" w:customStyle="1">
    <w:name w:val="Standard"/>
    <w:basedOn w:val="Normal"/>
    <w:link w:val="StandardChar"/>
    <w:rsid w:val="00FB7358"/>
    <w:rPr>
      <w:lang w:val="en-US"/>
    </w:rPr>
  </w:style>
  <w:style w:type="character" w:styleId="StandardChar" w:customStyle="1">
    <w:name w:val="Standard Char"/>
    <w:basedOn w:val="DefaultParagraphFont"/>
    <w:link w:val="Standard"/>
    <w:rsid w:val="00FB7358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References" w:customStyle="1">
    <w:name w:val="References"/>
    <w:basedOn w:val="Standard"/>
    <w:link w:val="ReferencesChar"/>
    <w:qFormat/>
    <w:rsid w:val="00FB7358"/>
  </w:style>
  <w:style w:type="character" w:styleId="ReferencesChar" w:customStyle="1">
    <w:name w:val="References Char"/>
    <w:basedOn w:val="StandardChar"/>
    <w:link w:val="References"/>
    <w:rsid w:val="00FB7358"/>
    <w:rPr>
      <w:rFonts w:ascii="Times New Roman" w:hAnsi="Times New Roman" w:eastAsia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7358"/>
    <w:rPr>
      <w:rFonts w:ascii="Times New Roman" w:hAnsi="Times New Roman" w:eastAsia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7358"/>
    <w:rPr>
      <w:rFonts w:ascii="Times New Roman" w:hAnsi="Times New Roman" w:eastAsia="Times New Roman" w:cs="Times New Roman"/>
      <w:sz w:val="18"/>
      <w:szCs w:val="18"/>
    </w:rPr>
  </w:style>
  <w:style w:type="paragraph" w:styleId="Authors" w:customStyle="1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styleId="AuthorsChar" w:customStyle="1">
    <w:name w:val="Authors Char"/>
    <w:basedOn w:val="DefaultParagraphFont"/>
    <w:link w:val="Authors"/>
    <w:rsid w:val="00FB7358"/>
    <w:rPr>
      <w:rFonts w:ascii="Arial" w:hAnsi="Arial" w:eastAsia="Times New Roman" w:cs="Arial"/>
      <w:b/>
      <w:sz w:val="20"/>
      <w:szCs w:val="20"/>
    </w:rPr>
  </w:style>
  <w:style w:type="paragraph" w:styleId="Affiliation" w:customStyle="1">
    <w:name w:val="Affiliation"/>
    <w:basedOn w:val="Authors"/>
    <w:link w:val="AffiliationChar"/>
    <w:qFormat/>
    <w:rsid w:val="00FB7358"/>
    <w:rPr>
      <w:b w:val="0"/>
    </w:rPr>
  </w:style>
  <w:style w:type="paragraph" w:styleId="Email" w:customStyle="1">
    <w:name w:val="Email"/>
    <w:basedOn w:val="Authors"/>
    <w:link w:val="EmailChar"/>
    <w:qFormat/>
    <w:rsid w:val="00FB7358"/>
    <w:rPr>
      <w:b w:val="0"/>
      <w:i/>
    </w:rPr>
  </w:style>
  <w:style w:type="character" w:styleId="AffiliationChar" w:customStyle="1">
    <w:name w:val="Affiliation Char"/>
    <w:basedOn w:val="AuthorsChar"/>
    <w:link w:val="Affiliation"/>
    <w:rsid w:val="00FB7358"/>
    <w:rPr>
      <w:rFonts w:ascii="Arial" w:hAnsi="Arial" w:eastAsia="Times New Roman" w:cs="Arial"/>
      <w:b w:val="0"/>
      <w:sz w:val="20"/>
      <w:szCs w:val="20"/>
    </w:rPr>
  </w:style>
  <w:style w:type="character" w:styleId="EmailChar" w:customStyle="1">
    <w:name w:val="Email Char"/>
    <w:basedOn w:val="AuthorsChar"/>
    <w:link w:val="Email"/>
    <w:rsid w:val="00FB7358"/>
    <w:rPr>
      <w:rFonts w:ascii="Arial" w:hAnsi="Arial" w:eastAsia="Times New Roman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fc2eb97f2c8f4cc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Ward, Joanna</dc:creator>
  <lastModifiedBy>Sean O Fithcheallaigh</lastModifiedBy>
  <revision>117</revision>
  <dcterms:created xsi:type="dcterms:W3CDTF">2022-08-12T11:44:00.0000000Z</dcterms:created>
  <dcterms:modified xsi:type="dcterms:W3CDTF">2024-03-22T11:01:03.2139224Z</dcterms:modified>
</coreProperties>
</file>