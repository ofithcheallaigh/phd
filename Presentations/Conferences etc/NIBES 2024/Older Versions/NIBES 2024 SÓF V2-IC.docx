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18F544DE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F15AF6" w:rsidRPr="00F15AF6">
        <w:rPr>
          <w:b/>
          <w:color w:val="000000"/>
          <w:sz w:val="20"/>
          <w:szCs w:val="20"/>
          <w:vertAlign w:val="superscript"/>
        </w:rPr>
        <w:t xml:space="preserve"> </w:t>
      </w:r>
      <w:r w:rsidR="00F15AF6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2C72BC1E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ins w:id="0" w:author="Cleland, Ian" w:date="2024-04-08T14:03:00Z">
        <w:r w:rsidR="00D41F98">
          <w:rPr>
            <w:color w:val="000000"/>
            <w:sz w:val="20"/>
            <w:szCs w:val="20"/>
          </w:rPr>
          <w:t xml:space="preserve">School of Computing, </w:t>
        </w:r>
      </w:ins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CF04E0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2B2B67B9" w14:textId="2729DE1F" w:rsidR="00A861AC" w:rsidRDefault="00D10901" w:rsidP="00092C7D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The increased adoption of </w:t>
      </w:r>
      <w:r w:rsidR="009F2C61">
        <w:rPr>
          <w:sz w:val="20"/>
          <w:szCs w:val="20"/>
        </w:rPr>
        <w:t>internet connected devices, known as the Internet of Things (IoT)</w:t>
      </w:r>
      <w:r w:rsidR="004265AB">
        <w:rPr>
          <w:sz w:val="20"/>
          <w:szCs w:val="20"/>
        </w:rPr>
        <w:t xml:space="preserve"> has driven both advances in artificial intelligence (AI), thanks to vast </w:t>
      </w:r>
      <w:r w:rsidR="00511ACE">
        <w:rPr>
          <w:sz w:val="20"/>
          <w:szCs w:val="20"/>
        </w:rPr>
        <w:t>amounts</w:t>
      </w:r>
      <w:r w:rsidR="004265AB">
        <w:rPr>
          <w:sz w:val="20"/>
          <w:szCs w:val="20"/>
        </w:rPr>
        <w:t xml:space="preserve"> of data</w:t>
      </w:r>
      <w:r w:rsidR="00511ACE">
        <w:rPr>
          <w:sz w:val="20"/>
          <w:szCs w:val="20"/>
        </w:rPr>
        <w:t xml:space="preserve"> and processing power</w:t>
      </w:r>
      <w:r w:rsidR="004265AB">
        <w:rPr>
          <w:sz w:val="20"/>
          <w:szCs w:val="20"/>
        </w:rPr>
        <w:t xml:space="preserve"> no</w:t>
      </w:r>
      <w:r w:rsidR="00511ACE">
        <w:rPr>
          <w:sz w:val="20"/>
          <w:szCs w:val="20"/>
        </w:rPr>
        <w:t>w</w:t>
      </w:r>
      <w:r w:rsidR="004265AB">
        <w:rPr>
          <w:sz w:val="20"/>
          <w:szCs w:val="20"/>
        </w:rPr>
        <w:t xml:space="preserve"> available to </w:t>
      </w:r>
      <w:r w:rsidR="00223332">
        <w:rPr>
          <w:sz w:val="20"/>
          <w:szCs w:val="20"/>
        </w:rPr>
        <w:t xml:space="preserve">researchers, </w:t>
      </w:r>
      <w:r w:rsidR="00223332" w:rsidRPr="3A631E25">
        <w:rPr>
          <w:sz w:val="20"/>
          <w:szCs w:val="20"/>
        </w:rPr>
        <w:t>and</w:t>
      </w:r>
      <w:r w:rsidR="009C11ED">
        <w:rPr>
          <w:sz w:val="20"/>
          <w:szCs w:val="20"/>
        </w:rPr>
        <w:t xml:space="preserve"> public concerns over data </w:t>
      </w:r>
      <w:r w:rsidR="006F3C94">
        <w:rPr>
          <w:sz w:val="20"/>
          <w:szCs w:val="20"/>
        </w:rPr>
        <w:t>privacy</w:t>
      </w:r>
      <w:r w:rsidR="009C11ED">
        <w:rPr>
          <w:sz w:val="20"/>
          <w:szCs w:val="20"/>
        </w:rPr>
        <w:t xml:space="preserve">, with a Pew Research Centre survey </w:t>
      </w:r>
      <w:r w:rsidR="00EB1313">
        <w:rPr>
          <w:sz w:val="20"/>
          <w:szCs w:val="20"/>
        </w:rPr>
        <w:t xml:space="preserve">finding that 79% of American adults are </w:t>
      </w:r>
      <w:r w:rsidR="008045A0">
        <w:rPr>
          <w:sz w:val="20"/>
          <w:szCs w:val="20"/>
        </w:rPr>
        <w:t>concerned</w:t>
      </w:r>
      <w:r w:rsidR="00EB1313">
        <w:rPr>
          <w:sz w:val="20"/>
          <w:szCs w:val="20"/>
        </w:rPr>
        <w:t xml:space="preserve"> with how their personal data is being used</w:t>
      </w:r>
      <w:r w:rsidR="006F3C94">
        <w:rPr>
          <w:sz w:val="20"/>
          <w:szCs w:val="20"/>
        </w:rPr>
        <w:t xml:space="preserve"> by companies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 xml:space="preserve">look to balance the </w:t>
      </w:r>
      <w:r w:rsidR="00123C25">
        <w:rPr>
          <w:sz w:val="20"/>
          <w:szCs w:val="20"/>
        </w:rPr>
        <w:t xml:space="preserve">need for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</w:p>
    <w:p w14:paraId="7F6AAB7A" w14:textId="6923A95E" w:rsidR="00681C0A" w:rsidRDefault="00105EDE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type of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clients,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>train</w:t>
      </w:r>
      <w:r w:rsidR="00064C39">
        <w:rPr>
          <w:sz w:val="20"/>
          <w:szCs w:val="20"/>
        </w:rPr>
        <w:t xml:space="preserve"> the</w:t>
      </w:r>
      <w:r w:rsidR="006C6F07">
        <w:rPr>
          <w:sz w:val="20"/>
          <w:szCs w:val="20"/>
        </w:rPr>
        <w:t xml:space="preserve"> </w:t>
      </w:r>
      <w:r w:rsidR="00C71A90">
        <w:rPr>
          <w:sz w:val="20"/>
          <w:szCs w:val="20"/>
        </w:rPr>
        <w:t>model</w:t>
      </w:r>
      <w:r w:rsidR="003547EE">
        <w:rPr>
          <w:sz w:val="20"/>
          <w:szCs w:val="20"/>
        </w:rPr>
        <w:t xml:space="preserve"> locally</w:t>
      </w:r>
      <w:r w:rsidR="00170BD2">
        <w:rPr>
          <w:sz w:val="20"/>
          <w:szCs w:val="20"/>
        </w:rPr>
        <w:t xml:space="preserve"> – each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something as small as a smart watch, or as large as a hospital</w:t>
      </w:r>
      <w:r w:rsidR="00AA122B">
        <w:rPr>
          <w:sz w:val="20"/>
          <w:szCs w:val="20"/>
        </w:rPr>
        <w:t xml:space="preserve">. Once a client has trained </w:t>
      </w:r>
      <w:r w:rsidR="00E54261">
        <w:rPr>
          <w:sz w:val="20"/>
          <w:szCs w:val="20"/>
        </w:rPr>
        <w:t>its</w:t>
      </w:r>
      <w:r w:rsidR="00AA122B">
        <w:rPr>
          <w:sz w:val="20"/>
          <w:szCs w:val="20"/>
        </w:rPr>
        <w:t xml:space="preserve"> model on the local data, the model updates are transmitted to a central server</w:t>
      </w:r>
      <w:r w:rsidR="00A247A8">
        <w:rPr>
          <w:sz w:val="20"/>
          <w:szCs w:val="20"/>
        </w:rPr>
        <w:t>, not the data it</w:t>
      </w:r>
      <w:r w:rsidR="00F07253">
        <w:rPr>
          <w:sz w:val="20"/>
          <w:szCs w:val="20"/>
        </w:rPr>
        <w:t>self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updates, these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  <w:ins w:id="1" w:author="Cleland, Ian" w:date="2024-04-08T14:01:00Z">
        <w:r w:rsidR="00D41F98">
          <w:rPr>
            <w:sz w:val="20"/>
            <w:szCs w:val="20"/>
          </w:rPr>
          <w:t>Whilst FL provides great potential in protecting privacy in a healthcare setting, there remains</w:t>
        </w:r>
      </w:ins>
      <w:ins w:id="2" w:author="Cleland, Ian" w:date="2024-04-08T14:02:00Z">
        <w:r w:rsidR="00D41F98">
          <w:rPr>
            <w:sz w:val="20"/>
            <w:szCs w:val="20"/>
          </w:rPr>
          <w:t xml:space="preserve"> </w:t>
        </w:r>
        <w:proofErr w:type="gramStart"/>
        <w:r w:rsidR="00D41F98">
          <w:rPr>
            <w:sz w:val="20"/>
            <w:szCs w:val="20"/>
          </w:rPr>
          <w:t>a number of</w:t>
        </w:r>
        <w:proofErr w:type="gramEnd"/>
        <w:r w:rsidR="00D41F98">
          <w:rPr>
            <w:sz w:val="20"/>
            <w:szCs w:val="20"/>
          </w:rPr>
          <w:t xml:space="preserve"> open research challenges. This aim of this paper is to discuss these challenges.</w:t>
        </w:r>
      </w:ins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4010C59B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</w:t>
      </w:r>
      <w:r w:rsidR="00223332">
        <w:rPr>
          <w:rFonts w:ascii="Times New Roman" w:hAnsi="Times New Roman" w:cs="Times New Roman"/>
          <w:sz w:val="22"/>
          <w:szCs w:val="22"/>
        </w:rPr>
        <w:t>h</w:t>
      </w:r>
      <w:r w:rsidR="009D0876">
        <w:rPr>
          <w:rFonts w:ascii="Times New Roman" w:hAnsi="Times New Roman" w:cs="Times New Roman"/>
          <w:sz w:val="22"/>
          <w:szCs w:val="22"/>
        </w:rPr>
        <w:t>care</w:t>
      </w:r>
    </w:p>
    <w:p w14:paraId="5965B89C" w14:textId="3D1112B4" w:rsidR="00A353AF" w:rsidRDefault="00050862" w:rsidP="60688121">
      <w:pPr>
        <w:ind w:right="95"/>
        <w:rPr>
          <w:ins w:id="3" w:author="Cleland, Ian" w:date="2024-04-08T14:02:00Z"/>
          <w:sz w:val="20"/>
          <w:szCs w:val="20"/>
        </w:rPr>
      </w:pPr>
      <w:r>
        <w:rPr>
          <w:sz w:val="20"/>
          <w:szCs w:val="20"/>
        </w:rPr>
        <w:t xml:space="preserve">Given the ability for FL to keep client data private, </w:t>
      </w:r>
      <w:r w:rsidR="001B73E0">
        <w:rPr>
          <w:sz w:val="20"/>
          <w:szCs w:val="20"/>
        </w:rPr>
        <w:t xml:space="preserve">there is now the potential to use </w:t>
      </w:r>
      <w:r w:rsidR="00236B4B">
        <w:rPr>
          <w:sz w:val="20"/>
          <w:szCs w:val="20"/>
        </w:rPr>
        <w:t>sensitive data held by a health centre</w:t>
      </w:r>
      <w:r w:rsidR="001B73E0">
        <w:rPr>
          <w:sz w:val="20"/>
          <w:szCs w:val="20"/>
        </w:rPr>
        <w:t xml:space="preserve"> to improve outcomes for patients. </w:t>
      </w:r>
      <w:r w:rsidR="00723749">
        <w:rPr>
          <w:sz w:val="20"/>
          <w:szCs w:val="20"/>
        </w:rPr>
        <w:t xml:space="preserve">An example of this is </w:t>
      </w:r>
      <w:r w:rsidR="00651D68">
        <w:rPr>
          <w:sz w:val="20"/>
          <w:szCs w:val="20"/>
        </w:rPr>
        <w:t>using</w:t>
      </w:r>
      <w:r w:rsidR="00FE3371">
        <w:rPr>
          <w:sz w:val="20"/>
          <w:szCs w:val="20"/>
        </w:rPr>
        <w:t xml:space="preserve"> FL models </w:t>
      </w:r>
      <w:r w:rsidR="00651D68">
        <w:rPr>
          <w:sz w:val="20"/>
          <w:szCs w:val="20"/>
        </w:rPr>
        <w:t xml:space="preserve">to improve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>, for example in detecting cancers through an analysis of medical imag</w:t>
      </w:r>
      <w:r w:rsidR="00A353AF">
        <w:rPr>
          <w:sz w:val="20"/>
          <w:szCs w:val="20"/>
        </w:rPr>
        <w:t>es</w:t>
      </w:r>
      <w:r w:rsidR="002E3782">
        <w:rPr>
          <w:sz w:val="20"/>
          <w:szCs w:val="20"/>
        </w:rPr>
        <w:t xml:space="preserve">. Using FL allows for datasets to be </w:t>
      </w:r>
      <w:r w:rsidR="00C771E5">
        <w:rPr>
          <w:sz w:val="20"/>
          <w:szCs w:val="20"/>
        </w:rPr>
        <w:t>continually</w:t>
      </w:r>
      <w:r w:rsidR="002E3782">
        <w:rPr>
          <w:sz w:val="20"/>
          <w:szCs w:val="20"/>
        </w:rPr>
        <w:t xml:space="preserve"> updated</w:t>
      </w:r>
      <w:r w:rsidR="00C771E5">
        <w:rPr>
          <w:sz w:val="20"/>
          <w:szCs w:val="20"/>
        </w:rPr>
        <w:t xml:space="preserve"> with the latest scans</w:t>
      </w:r>
      <w:ins w:id="4" w:author="Cleland, Ian" w:date="2024-04-08T14:05:00Z">
        <w:r w:rsidR="00D41F98">
          <w:rPr>
            <w:sz w:val="20"/>
            <w:szCs w:val="20"/>
          </w:rPr>
          <w:t>, whilst keeping the scans themselves private</w:t>
        </w:r>
      </w:ins>
      <w:r w:rsidR="00C771E5">
        <w:rPr>
          <w:sz w:val="20"/>
          <w:szCs w:val="20"/>
        </w:rPr>
        <w:t>. Another</w:t>
      </w:r>
      <w:r w:rsidR="0098033B">
        <w:rPr>
          <w:sz w:val="20"/>
          <w:szCs w:val="20"/>
        </w:rPr>
        <w:t xml:space="preserve"> a</w:t>
      </w:r>
      <w:r w:rsidR="00C771E5">
        <w:rPr>
          <w:sz w:val="20"/>
          <w:szCs w:val="20"/>
        </w:rPr>
        <w:t>rea is</w:t>
      </w:r>
      <w:r w:rsidR="0098033B">
        <w:rPr>
          <w:sz w:val="20"/>
          <w:szCs w:val="20"/>
        </w:rPr>
        <w:t xml:space="preserve"> </w:t>
      </w:r>
      <w:r w:rsidR="007767F0">
        <w:rPr>
          <w:sz w:val="20"/>
          <w:szCs w:val="20"/>
        </w:rPr>
        <w:t xml:space="preserve">drug discovery </w:t>
      </w:r>
      <w:r w:rsidR="00C771E5">
        <w:rPr>
          <w:sz w:val="20"/>
          <w:szCs w:val="20"/>
        </w:rPr>
        <w:t>through</w:t>
      </w:r>
      <w:r w:rsidR="00E26B84">
        <w:rPr>
          <w:sz w:val="20"/>
          <w:szCs w:val="20"/>
        </w:rPr>
        <w:t xml:space="preserve"> identif</w:t>
      </w:r>
      <w:r w:rsidR="00CB0DA6">
        <w:rPr>
          <w:sz w:val="20"/>
          <w:szCs w:val="20"/>
        </w:rPr>
        <w:t xml:space="preserve">ication </w:t>
      </w:r>
      <w:r w:rsidR="007A6540">
        <w:rPr>
          <w:sz w:val="20"/>
          <w:szCs w:val="20"/>
        </w:rPr>
        <w:t>of</w:t>
      </w:r>
      <w:r w:rsidR="00E26B84">
        <w:rPr>
          <w:sz w:val="20"/>
          <w:szCs w:val="20"/>
        </w:rPr>
        <w:t xml:space="preserve"> patterns</w:t>
      </w:r>
      <w:r w:rsidR="00CB0DA6">
        <w:rPr>
          <w:sz w:val="20"/>
          <w:szCs w:val="20"/>
        </w:rPr>
        <w:t xml:space="preserve"> found</w:t>
      </w:r>
      <w:r w:rsidR="00E26B84">
        <w:rPr>
          <w:sz w:val="20"/>
          <w:szCs w:val="20"/>
        </w:rPr>
        <w:t xml:space="preserve"> </w:t>
      </w:r>
      <w:r w:rsidR="0080308C">
        <w:rPr>
          <w:sz w:val="20"/>
          <w:szCs w:val="20"/>
        </w:rPr>
        <w:t xml:space="preserve">in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</w:t>
      </w:r>
      <w:r w:rsidR="0075032C">
        <w:rPr>
          <w:sz w:val="20"/>
          <w:szCs w:val="20"/>
        </w:rPr>
        <w:t xml:space="preserve"> as well as</w:t>
      </w:r>
      <w:r w:rsidR="0080308C">
        <w:rPr>
          <w:sz w:val="20"/>
          <w:szCs w:val="20"/>
        </w:rPr>
        <w:t xml:space="preserve"> their medication plans and responses to treatments</w:t>
      </w:r>
      <w:r w:rsidR="007921D6">
        <w:rPr>
          <w:sz w:val="20"/>
          <w:szCs w:val="20"/>
        </w:rPr>
        <w:t xml:space="preserve">. </w:t>
      </w:r>
      <w:r w:rsidR="00ED3792">
        <w:rPr>
          <w:sz w:val="20"/>
          <w:szCs w:val="20"/>
        </w:rPr>
        <w:t>Then there is</w:t>
      </w:r>
      <w:r w:rsidR="007921D6">
        <w:rPr>
          <w:sz w:val="20"/>
          <w:szCs w:val="20"/>
        </w:rPr>
        <w:t xml:space="preserve">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model </w:t>
      </w:r>
      <w:r w:rsidR="00212FB6">
        <w:rPr>
          <w:sz w:val="20"/>
          <w:szCs w:val="20"/>
        </w:rPr>
        <w:t xml:space="preserve">is refined for the purpose </w:t>
      </w:r>
      <w:r w:rsidR="00C03D44">
        <w:rPr>
          <w:sz w:val="20"/>
          <w:szCs w:val="20"/>
        </w:rPr>
        <w:t xml:space="preserve">of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of PFL is </w:t>
      </w:r>
      <w:r w:rsidR="00FA13B4">
        <w:rPr>
          <w:sz w:val="20"/>
          <w:szCs w:val="20"/>
        </w:rPr>
        <w:t xml:space="preserve">the development of a system </w:t>
      </w:r>
      <w:r w:rsidR="004C4B61">
        <w:rPr>
          <w:sz w:val="20"/>
          <w:szCs w:val="20"/>
        </w:rPr>
        <w:t xml:space="preserve">to aid in the diagnosis of Parkinson’s disease </w:t>
      </w:r>
      <w:r w:rsidR="0092535A">
        <w:rPr>
          <w:sz w:val="20"/>
          <w:szCs w:val="20"/>
        </w:rPr>
        <w:t xml:space="preserve">by using data gathered by </w:t>
      </w:r>
      <w:r w:rsidR="00201DE0">
        <w:rPr>
          <w:sz w:val="20"/>
          <w:szCs w:val="20"/>
        </w:rPr>
        <w:t>an application</w:t>
      </w:r>
      <w:r w:rsidR="006C31EC">
        <w:rPr>
          <w:sz w:val="20"/>
          <w:szCs w:val="20"/>
        </w:rPr>
        <w:t xml:space="preserve"> </w:t>
      </w:r>
      <w:r w:rsidR="00201DE0">
        <w:rPr>
          <w:sz w:val="20"/>
          <w:szCs w:val="20"/>
        </w:rPr>
        <w:t>on a patient’s smartphone</w:t>
      </w:r>
      <w:r w:rsidR="00E84D39">
        <w:rPr>
          <w:sz w:val="20"/>
          <w:szCs w:val="20"/>
        </w:rPr>
        <w:t xml:space="preserve"> which</w:t>
      </w:r>
      <w:r w:rsidR="009410C3">
        <w:rPr>
          <w:sz w:val="20"/>
          <w:szCs w:val="20"/>
        </w:rPr>
        <w:t xml:space="preserve"> gather</w:t>
      </w:r>
      <w:r w:rsidR="00E84D39">
        <w:rPr>
          <w:sz w:val="20"/>
          <w:szCs w:val="20"/>
        </w:rPr>
        <w:t>ed</w:t>
      </w:r>
      <w:r w:rsidR="009410C3">
        <w:rPr>
          <w:sz w:val="20"/>
          <w:szCs w:val="20"/>
        </w:rPr>
        <w:t xml:space="preserve"> data </w:t>
      </w:r>
      <w:r w:rsidR="00EF203B">
        <w:rPr>
          <w:sz w:val="20"/>
          <w:szCs w:val="20"/>
        </w:rPr>
        <w:t xml:space="preserve">on the </w:t>
      </w:r>
      <w:r w:rsidR="00EF203B">
        <w:rPr>
          <w:sz w:val="20"/>
          <w:szCs w:val="20"/>
        </w:rPr>
        <w:t>motor symptoms usually associated with Parkinson’s disease</w:t>
      </w:r>
      <w:r w:rsidR="00693010">
        <w:rPr>
          <w:sz w:val="20"/>
          <w:szCs w:val="20"/>
        </w:rPr>
        <w:t xml:space="preserve"> [4]</w:t>
      </w:r>
      <w:r w:rsidR="00EF203B">
        <w:rPr>
          <w:sz w:val="20"/>
          <w:szCs w:val="20"/>
        </w:rPr>
        <w:t>.</w:t>
      </w:r>
    </w:p>
    <w:p w14:paraId="25721D81" w14:textId="77777777" w:rsidR="00D41F98" w:rsidRDefault="00D41F98" w:rsidP="60688121">
      <w:pPr>
        <w:ind w:right="95"/>
        <w:rPr>
          <w:sz w:val="20"/>
          <w:szCs w:val="20"/>
        </w:rPr>
      </w:pPr>
    </w:p>
    <w:p w14:paraId="2AE57399" w14:textId="022975D7" w:rsidR="00B050F8" w:rsidRDefault="00B050F8" w:rsidP="00B050F8">
      <w:pPr>
        <w:pStyle w:val="Heading1"/>
      </w:pPr>
      <w:r>
        <w:t>challenges</w:t>
      </w:r>
      <w:r w:rsidR="005B364F">
        <w:t xml:space="preserve"> in fL</w:t>
      </w:r>
    </w:p>
    <w:p w14:paraId="0D463828" w14:textId="4ED31F38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</w:t>
      </w:r>
      <w:r w:rsidR="001F2674">
        <w:rPr>
          <w:sz w:val="20"/>
          <w:szCs w:val="20"/>
        </w:rPr>
        <w:t>several</w:t>
      </w:r>
      <w:r w:rsidR="00D56437">
        <w:rPr>
          <w:sz w:val="20"/>
          <w:szCs w:val="20"/>
        </w:rPr>
        <w:t xml:space="preserve"> areas</w:t>
      </w:r>
      <w:r w:rsidR="0098569F" w:rsidRPr="00C520B0">
        <w:rPr>
          <w:sz w:val="20"/>
          <w:szCs w:val="20"/>
        </w:rPr>
        <w:t xml:space="preserve">, there are </w:t>
      </w:r>
      <w:r w:rsidR="00440B68">
        <w:rPr>
          <w:sz w:val="20"/>
          <w:szCs w:val="20"/>
        </w:rPr>
        <w:t>still</w:t>
      </w:r>
      <w:r w:rsidR="003F7449">
        <w:rPr>
          <w:sz w:val="20"/>
          <w:szCs w:val="20"/>
        </w:rPr>
        <w:t xml:space="preserve">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ins w:id="5" w:author="Cleland, Ian" w:date="2024-04-08T14:10:00Z">
        <w:r w:rsidR="00D41F98">
          <w:rPr>
            <w:sz w:val="20"/>
            <w:szCs w:val="20"/>
          </w:rPr>
          <w:t xml:space="preserve"> summarised </w:t>
        </w:r>
        <w:proofErr w:type="gramStart"/>
        <w:r w:rsidR="00D41F98">
          <w:rPr>
            <w:sz w:val="20"/>
            <w:szCs w:val="20"/>
          </w:rPr>
          <w:t xml:space="preserve">in </w:t>
        </w:r>
      </w:ins>
      <w:r w:rsidR="0011545A" w:rsidRPr="00C520B0">
        <w:rPr>
          <w:sz w:val="20"/>
          <w:szCs w:val="20"/>
        </w:rPr>
        <w:t xml:space="preserve"> </w:t>
      </w:r>
      <w:ins w:id="6" w:author="Cleland, Ian" w:date="2024-04-08T14:10:00Z">
        <w:r w:rsidR="00D41F98">
          <w:rPr>
            <w:sz w:val="20"/>
            <w:szCs w:val="20"/>
          </w:rPr>
          <w:t>Figure</w:t>
        </w:r>
        <w:proofErr w:type="gramEnd"/>
        <w:r w:rsidR="00D41F98">
          <w:rPr>
            <w:sz w:val="20"/>
            <w:szCs w:val="20"/>
          </w:rPr>
          <w:t xml:space="preserve"> 1</w:t>
        </w:r>
        <w:r w:rsidR="00D41F98" w:rsidRPr="00C520B0">
          <w:rPr>
            <w:sz w:val="20"/>
            <w:szCs w:val="20"/>
          </w:rPr>
          <w:t xml:space="preserve"> </w:t>
        </w:r>
      </w:ins>
      <w:r w:rsidR="0011545A" w:rsidRPr="00C520B0">
        <w:rPr>
          <w:sz w:val="20"/>
          <w:szCs w:val="20"/>
        </w:rPr>
        <w:t>[5]</w:t>
      </w:r>
      <w:r w:rsidR="004F524D" w:rsidRPr="00C520B0">
        <w:rPr>
          <w:sz w:val="20"/>
          <w:szCs w:val="20"/>
        </w:rPr>
        <w:t xml:space="preserve">. </w:t>
      </w:r>
      <w:ins w:id="7" w:author="Cleland, Ian" w:date="2024-04-08T14:07:00Z">
        <w:r w:rsidR="00D41F98">
          <w:rPr>
            <w:sz w:val="20"/>
            <w:szCs w:val="20"/>
          </w:rPr>
          <w:t>FL</w:t>
        </w:r>
      </w:ins>
      <w:ins w:id="8" w:author="Cleland, Ian" w:date="2024-04-08T14:08:00Z">
        <w:r w:rsidR="00D41F98">
          <w:rPr>
            <w:sz w:val="20"/>
            <w:szCs w:val="20"/>
          </w:rPr>
          <w:t xml:space="preserve"> brings about signi</w:t>
        </w:r>
      </w:ins>
      <w:ins w:id="9" w:author="Cleland, Ian" w:date="2024-04-08T14:09:00Z">
        <w:r w:rsidR="00D41F98">
          <w:rPr>
            <w:sz w:val="20"/>
            <w:szCs w:val="20"/>
          </w:rPr>
          <w:t xml:space="preserve">ficant challenges in terms of </w:t>
        </w:r>
      </w:ins>
      <w:del w:id="10" w:author="Cleland, Ian" w:date="2024-04-08T14:09:00Z">
        <w:r w:rsidR="00C87E98" w:rsidRPr="00C520B0" w:rsidDel="00D41F98">
          <w:rPr>
            <w:sz w:val="20"/>
            <w:szCs w:val="20"/>
          </w:rPr>
          <w:delText xml:space="preserve">One </w:delText>
        </w:r>
        <w:r w:rsidR="00EC37EB" w:rsidDel="00D41F98">
          <w:rPr>
            <w:sz w:val="20"/>
            <w:szCs w:val="20"/>
          </w:rPr>
          <w:delText>challenge</w:delText>
        </w:r>
        <w:r w:rsidR="00C87E98" w:rsidRPr="00C520B0" w:rsidDel="00D41F98">
          <w:rPr>
            <w:sz w:val="20"/>
            <w:szCs w:val="20"/>
          </w:rPr>
          <w:delText xml:space="preserve"> is</w:delText>
        </w:r>
        <w:r w:rsidR="0031253E" w:rsidRPr="00C520B0" w:rsidDel="00D41F98">
          <w:rPr>
            <w:sz w:val="20"/>
            <w:szCs w:val="20"/>
          </w:rPr>
          <w:delText xml:space="preserve"> </w:delText>
        </w:r>
      </w:del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DD6D4D">
        <w:rPr>
          <w:sz w:val="20"/>
          <w:szCs w:val="20"/>
        </w:rPr>
        <w:t xml:space="preserve">. Heterogeneity </w:t>
      </w:r>
      <w:r w:rsidR="00BA006B">
        <w:rPr>
          <w:sz w:val="20"/>
          <w:szCs w:val="20"/>
        </w:rPr>
        <w:t>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</w:t>
      </w:r>
      <w:r w:rsidR="00DB155F">
        <w:rPr>
          <w:sz w:val="20"/>
          <w:szCs w:val="20"/>
        </w:rPr>
        <w:t>/</w:t>
      </w:r>
      <w:r w:rsidR="00C449F6" w:rsidRPr="00C520B0">
        <w:rPr>
          <w:sz w:val="20"/>
          <w:szCs w:val="20"/>
        </w:rPr>
        <w:t>servers</w:t>
      </w:r>
      <w:r w:rsidR="00DD6D4D">
        <w:rPr>
          <w:sz w:val="20"/>
          <w:szCs w:val="20"/>
        </w:rPr>
        <w:t>,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>differences in</w:t>
      </w:r>
      <w:r w:rsidR="00DB155F">
        <w:rPr>
          <w:sz w:val="20"/>
          <w:szCs w:val="20"/>
        </w:rPr>
        <w:t xml:space="preserve"> the</w:t>
      </w:r>
      <w:r w:rsidR="00BF3937" w:rsidRPr="00C520B0">
        <w:rPr>
          <w:sz w:val="20"/>
          <w:szCs w:val="20"/>
        </w:rPr>
        <w:t xml:space="preserve"> </w:t>
      </w:r>
      <w:r w:rsidR="00DB0843" w:rsidRPr="00C520B0">
        <w:rPr>
          <w:sz w:val="20"/>
          <w:szCs w:val="20"/>
        </w:rPr>
        <w:t>architecture of devices involved in the learning process</w:t>
      </w:r>
      <w:r w:rsidR="00CB0C8A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</w:t>
      </w:r>
      <w:del w:id="11" w:author="Cleland, Ian" w:date="2024-04-08T14:09:00Z">
        <w:r w:rsidR="00475D09" w:rsidRPr="00C520B0" w:rsidDel="00D41F98">
          <w:rPr>
            <w:sz w:val="20"/>
            <w:szCs w:val="20"/>
          </w:rPr>
          <w:delText xml:space="preserve">Another </w:delText>
        </w:r>
        <w:r w:rsidR="00375011" w:rsidRPr="00C520B0" w:rsidDel="00D41F98">
          <w:rPr>
            <w:sz w:val="20"/>
            <w:szCs w:val="20"/>
          </w:rPr>
          <w:delText>chall</w:delText>
        </w:r>
        <w:r w:rsidR="00CF0EA1" w:rsidRPr="00C520B0" w:rsidDel="00D41F98">
          <w:rPr>
            <w:sz w:val="20"/>
            <w:szCs w:val="20"/>
          </w:rPr>
          <w:delText xml:space="preserve">enge </w:delText>
        </w:r>
        <w:r w:rsidR="00BB35A4" w:rsidDel="00D41F98">
          <w:rPr>
            <w:sz w:val="20"/>
            <w:szCs w:val="20"/>
          </w:rPr>
          <w:delText>involves</w:delText>
        </w:r>
        <w:r w:rsidR="00EC5913" w:rsidDel="00D41F98">
          <w:rPr>
            <w:sz w:val="20"/>
            <w:szCs w:val="20"/>
          </w:rPr>
          <w:delText xml:space="preserve"> </w:delText>
        </w:r>
        <w:r w:rsidR="00731372" w:rsidRPr="00C520B0" w:rsidDel="00D41F98">
          <w:rPr>
            <w:sz w:val="20"/>
            <w:szCs w:val="20"/>
          </w:rPr>
          <w:delText xml:space="preserve">communications. </w:delText>
        </w:r>
      </w:del>
      <w:ins w:id="12" w:author="Cleland, Ian" w:date="2024-04-08T14:09:00Z">
        <w:r w:rsidR="00D41F98">
          <w:rPr>
            <w:sz w:val="20"/>
            <w:szCs w:val="20"/>
          </w:rPr>
          <w:t xml:space="preserve">Additionally, </w:t>
        </w:r>
      </w:ins>
      <w:del w:id="13" w:author="Cleland, Ian" w:date="2024-04-08T14:09:00Z">
        <w:r w:rsidR="00731372" w:rsidRPr="00C520B0" w:rsidDel="00D41F98">
          <w:rPr>
            <w:sz w:val="20"/>
            <w:szCs w:val="20"/>
          </w:rPr>
          <w:delText>C</w:delText>
        </w:r>
      </w:del>
      <w:ins w:id="14" w:author="Cleland, Ian" w:date="2024-04-08T14:09:00Z">
        <w:r w:rsidR="00D41F98">
          <w:rPr>
            <w:sz w:val="20"/>
            <w:szCs w:val="20"/>
          </w:rPr>
          <w:t>c</w:t>
        </w:r>
      </w:ins>
      <w:r w:rsidR="00731372" w:rsidRPr="00C520B0">
        <w:rPr>
          <w:sz w:val="20"/>
          <w:szCs w:val="20"/>
        </w:rPr>
        <w:t xml:space="preserve">onstant communication between </w:t>
      </w:r>
      <w:r w:rsidR="00EE5CE9" w:rsidRPr="00C520B0">
        <w:rPr>
          <w:sz w:val="20"/>
          <w:szCs w:val="20"/>
        </w:rPr>
        <w:t>the clients and server can be expensive</w:t>
      </w:r>
      <w:r w:rsidR="00AE69AD" w:rsidRPr="00C520B0">
        <w:rPr>
          <w:sz w:val="20"/>
          <w:szCs w:val="20"/>
        </w:rPr>
        <w:t>, and depending on the network topology the</w:t>
      </w:r>
      <w:r w:rsidR="005F3EB6" w:rsidRPr="00C520B0">
        <w:rPr>
          <w:sz w:val="20"/>
          <w:szCs w:val="20"/>
        </w:rPr>
        <w:t xml:space="preserve"> communication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>bandwidth can be limited</w:t>
      </w:r>
      <w:r w:rsidR="00F927DC" w:rsidRPr="00C520B0">
        <w:rPr>
          <w:sz w:val="20"/>
          <w:szCs w:val="20"/>
        </w:rPr>
        <w:t xml:space="preserve">, which can lead to bottlenecks. </w:t>
      </w:r>
      <w:r w:rsidR="00373244" w:rsidRPr="00C520B0">
        <w:rPr>
          <w:sz w:val="20"/>
          <w:szCs w:val="20"/>
        </w:rPr>
        <w:t xml:space="preserve">Working with multimodal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</w:t>
      </w:r>
      <w:del w:id="15" w:author="Cleland, Ian" w:date="2024-04-08T14:10:00Z">
        <w:r w:rsidR="00BE0493" w:rsidDel="00D41F98">
          <w:rPr>
            <w:sz w:val="20"/>
            <w:szCs w:val="20"/>
          </w:rPr>
          <w:delText xml:space="preserve">A </w:delText>
        </w:r>
        <w:r w:rsidR="005660A6" w:rsidDel="00D41F98">
          <w:rPr>
            <w:sz w:val="20"/>
            <w:szCs w:val="20"/>
          </w:rPr>
          <w:delText>non-exhaustive list of challenges can be seen in</w:delText>
        </w:r>
        <w:r w:rsidR="00BE0493" w:rsidDel="00D41F98">
          <w:rPr>
            <w:sz w:val="20"/>
            <w:szCs w:val="20"/>
          </w:rPr>
          <w:delText xml:space="preserve"> Figure 1.</w:delText>
        </w:r>
      </w:del>
    </w:p>
    <w:p w14:paraId="558524A2" w14:textId="77777777" w:rsidR="00A02C27" w:rsidRDefault="00A02C27" w:rsidP="00C520B0">
      <w:pPr>
        <w:rPr>
          <w:sz w:val="20"/>
          <w:szCs w:val="20"/>
        </w:rPr>
      </w:pPr>
    </w:p>
    <w:p w14:paraId="149E74B5" w14:textId="1DF003AC" w:rsidR="000A36F5" w:rsidRDefault="000A36F5" w:rsidP="00C520B0">
      <w:pPr>
        <w:rPr>
          <w:sz w:val="20"/>
          <w:szCs w:val="20"/>
        </w:rPr>
      </w:pPr>
      <w:r w:rsidRPr="00546A62">
        <w:rPr>
          <w:noProof/>
        </w:rPr>
        <w:drawing>
          <wp:inline distT="0" distB="0" distL="0" distR="0" wp14:anchorId="1BC98EA4" wp14:editId="6EAAAF1C">
            <wp:extent cx="2637155" cy="1177290"/>
            <wp:effectExtent l="0" t="0" r="0" b="3810"/>
            <wp:docPr id="28" name="Picture 27" descr="A diagram of a learning structu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B2F3A77-3849-DA56-7FB0-BCA1ACFE8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diagram of a learning structu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B2F3A77-3849-DA56-7FB0-BCA1ACFE8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 xml:space="preserve">Challenges in Federated </w:t>
      </w:r>
      <w:commentRangeStart w:id="16"/>
      <w:r>
        <w:rPr>
          <w:i/>
          <w:iCs/>
          <w:color w:val="000000" w:themeColor="text1"/>
          <w:sz w:val="16"/>
          <w:szCs w:val="16"/>
        </w:rPr>
        <w:t>Learning</w:t>
      </w:r>
      <w:commentRangeEnd w:id="16"/>
      <w:r w:rsidR="000C7472">
        <w:rPr>
          <w:rStyle w:val="CommentReference"/>
        </w:rPr>
        <w:commentReference w:id="16"/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67D3CEC0" w14:textId="7B25E3A8" w:rsidR="00AA0367" w:rsidRDefault="00D024CE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  <w:r>
        <w:rPr>
          <w:sz w:val="20"/>
          <w:szCs w:val="20"/>
        </w:rPr>
        <w:t>The challenges</w:t>
      </w:r>
      <w:r w:rsidR="00AE3DA6">
        <w:rPr>
          <w:sz w:val="20"/>
          <w:szCs w:val="20"/>
        </w:rPr>
        <w:t xml:space="preserve"> found in FL will form the basis of </w:t>
      </w:r>
      <w:del w:id="17" w:author="Cleland, Ian" w:date="2024-04-08T14:12:00Z">
        <w:r w:rsidR="00AE3DA6" w:rsidDel="000C7472">
          <w:rPr>
            <w:sz w:val="20"/>
            <w:szCs w:val="20"/>
          </w:rPr>
          <w:delText xml:space="preserve">my </w:delText>
        </w:r>
      </w:del>
      <w:ins w:id="18" w:author="Cleland, Ian" w:date="2024-04-08T14:12:00Z">
        <w:r w:rsidR="000C7472">
          <w:rPr>
            <w:sz w:val="20"/>
            <w:szCs w:val="20"/>
          </w:rPr>
          <w:t>this</w:t>
        </w:r>
        <w:r w:rsidR="000C7472">
          <w:rPr>
            <w:sz w:val="20"/>
            <w:szCs w:val="20"/>
          </w:rPr>
          <w:t xml:space="preserve"> </w:t>
        </w:r>
      </w:ins>
      <w:r w:rsidR="00AE3DA6">
        <w:rPr>
          <w:sz w:val="20"/>
          <w:szCs w:val="20"/>
        </w:rPr>
        <w:t xml:space="preserve">PhD research. Addressing these challenges </w:t>
      </w:r>
      <w:r w:rsidR="00E63CE7">
        <w:rPr>
          <w:sz w:val="20"/>
          <w:szCs w:val="20"/>
        </w:rPr>
        <w:t>should allow for improved performance and great adaption</w:t>
      </w:r>
      <w:r w:rsidR="00A576B6">
        <w:rPr>
          <w:sz w:val="20"/>
          <w:szCs w:val="20"/>
        </w:rPr>
        <w:t xml:space="preserve"> of FL in</w:t>
      </w:r>
      <w:r w:rsidR="001308C7">
        <w:rPr>
          <w:sz w:val="20"/>
          <w:szCs w:val="20"/>
        </w:rPr>
        <w:t xml:space="preserve"> areas of sensitive data.</w:t>
      </w:r>
    </w:p>
    <w:p w14:paraId="67D3CEC1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14:paraId="16CCDEB8" w14:textId="1299463E" w:rsidR="0057463B" w:rsidRDefault="008B29E7" w:rsidP="00D41F98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  <w:pPrChange w:id="19" w:author="Cleland, Ian" w:date="2024-04-08T14:03:00Z">
          <w:pPr>
            <w:pBdr>
              <w:top w:val="nil"/>
              <w:left w:val="nil"/>
              <w:bottom w:val="nil"/>
              <w:right w:val="nil"/>
              <w:between w:val="nil"/>
            </w:pBdr>
            <w:ind w:right="95"/>
          </w:pPr>
        </w:pPrChange>
      </w:pPr>
      <w:r w:rsidRPr="00D41F98">
        <w:rPr>
          <w:color w:val="1F1F1F"/>
          <w:sz w:val="20"/>
          <w:szCs w:val="20"/>
          <w:shd w:val="clear" w:color="auto" w:fill="FFFFFF"/>
          <w:rPrChange w:id="20" w:author="Cleland, Ian" w:date="2024-04-08T14:03:00Z">
            <w:rPr>
              <w:color w:val="000000"/>
              <w:sz w:val="20"/>
              <w:szCs w:val="20"/>
            </w:rPr>
          </w:rPrChange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D41F98">
        <w:rPr>
          <w:color w:val="1F1F1F"/>
          <w:sz w:val="20"/>
          <w:szCs w:val="20"/>
          <w:shd w:val="clear" w:color="auto" w:fill="FFFFFF"/>
          <w:rPrChange w:id="21" w:author="Cleland, Ian" w:date="2024-04-08T14:03:00Z">
            <w:rPr>
              <w:i/>
              <w:iCs/>
              <w:color w:val="1F1F1F"/>
              <w:sz w:val="20"/>
              <w:szCs w:val="20"/>
              <w:shd w:val="clear" w:color="auto" w:fill="FFFFFF"/>
            </w:rPr>
          </w:rPrChange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Computers in Human </w:t>
      </w:r>
      <w:proofErr w:type="spellStart"/>
      <w:r w:rsidR="009A72EC" w:rsidRPr="009A72EC">
        <w:rPr>
          <w:color w:val="1F1F1F"/>
          <w:sz w:val="20"/>
          <w:szCs w:val="20"/>
          <w:shd w:val="clear" w:color="auto" w:fill="FFFFFF"/>
        </w:rPr>
        <w:t>Behavior</w:t>
      </w:r>
      <w:proofErr w:type="spellEnd"/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  <w:ins w:id="22" w:author="Cleland, Ian" w:date="2024-04-08T14:03:00Z">
        <w:r w:rsidR="00D41F98">
          <w:rPr>
            <w:color w:val="1F1F1F"/>
            <w:sz w:val="20"/>
            <w:szCs w:val="20"/>
            <w:shd w:val="clear" w:color="auto" w:fill="FFFFFF"/>
          </w:rPr>
          <w:t>.</w:t>
        </w:r>
      </w:ins>
    </w:p>
    <w:p w14:paraId="0B8CDD64" w14:textId="56B9FE6F" w:rsidR="007A36EE" w:rsidRDefault="00992EDB" w:rsidP="00D41F98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  <w:pPrChange w:id="23" w:author="Cleland, Ian" w:date="2024-04-08T14:03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right="95"/>
          </w:pPr>
        </w:pPrChange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D41F98">
        <w:rPr>
          <w:color w:val="1F1F1F"/>
          <w:sz w:val="20"/>
          <w:szCs w:val="20"/>
          <w:shd w:val="clear" w:color="auto" w:fill="FFFFFF"/>
          <w:rPrChange w:id="24" w:author="Cleland, Ian" w:date="2024-04-08T14:03:00Z">
            <w:rPr>
              <w:i/>
              <w:iCs/>
              <w:color w:val="1F1F1F"/>
              <w:sz w:val="20"/>
              <w:szCs w:val="20"/>
              <w:shd w:val="clear" w:color="auto" w:fill="FFFFFF"/>
            </w:rPr>
          </w:rPrChange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  <w:ins w:id="25" w:author="Cleland, Ian" w:date="2024-04-08T14:03:00Z">
        <w:r w:rsidR="00D41F98">
          <w:rPr>
            <w:color w:val="1F1F1F"/>
            <w:sz w:val="20"/>
            <w:szCs w:val="20"/>
            <w:shd w:val="clear" w:color="auto" w:fill="FFFFFF"/>
          </w:rPr>
          <w:t>.</w:t>
        </w:r>
      </w:ins>
    </w:p>
    <w:p w14:paraId="2D8B3029" w14:textId="298B4F1D" w:rsidR="00F71644" w:rsidRDefault="00F71644" w:rsidP="00D41F98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  <w:pPrChange w:id="26" w:author="Cleland, Ian" w:date="2024-04-08T14:03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right="95"/>
          </w:pPr>
        </w:pPrChange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D41F98">
        <w:rPr>
          <w:color w:val="1F1F1F"/>
          <w:sz w:val="20"/>
          <w:szCs w:val="20"/>
          <w:shd w:val="clear" w:color="auto" w:fill="FFFFFF"/>
          <w:rPrChange w:id="27" w:author="Cleland, Ian" w:date="2024-04-08T14:03:00Z">
            <w:rPr>
              <w:i/>
              <w:iCs/>
              <w:color w:val="1F1F1F"/>
              <w:sz w:val="20"/>
              <w:szCs w:val="20"/>
              <w:shd w:val="clear" w:color="auto" w:fill="FFFFFF"/>
            </w:rPr>
          </w:rPrChange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  <w:ins w:id="28" w:author="Cleland, Ian" w:date="2024-04-08T14:03:00Z">
        <w:r w:rsidR="00D41F98">
          <w:rPr>
            <w:color w:val="1F1F1F"/>
            <w:sz w:val="20"/>
            <w:szCs w:val="20"/>
            <w:shd w:val="clear" w:color="auto" w:fill="FFFFFF"/>
          </w:rPr>
          <w:t>.</w:t>
        </w:r>
      </w:ins>
    </w:p>
    <w:p w14:paraId="28071E3D" w14:textId="76417971" w:rsidR="00612EC4" w:rsidRPr="00D41F98" w:rsidRDefault="00612EC4" w:rsidP="00D41F98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  <w:rPrChange w:id="29" w:author="Cleland, Ian" w:date="2024-04-08T14:03:00Z">
            <w:rPr>
              <w:color w:val="1F1F1F"/>
              <w:sz w:val="20"/>
              <w:szCs w:val="20"/>
              <w:shd w:val="clear" w:color="auto" w:fill="FFFFFF"/>
              <w:lang w:val="nl-NL"/>
            </w:rPr>
          </w:rPrChange>
        </w:rPr>
        <w:pPrChange w:id="30" w:author="Cleland, Ian" w:date="2024-04-08T14:03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right="95"/>
          </w:pPr>
        </w:pPrChange>
      </w:pPr>
      <w:r w:rsidRPr="00D41F98">
        <w:rPr>
          <w:color w:val="1F1F1F"/>
          <w:sz w:val="20"/>
          <w:szCs w:val="20"/>
          <w:shd w:val="clear" w:color="auto" w:fill="FFFFFF"/>
          <w:rPrChange w:id="31" w:author="Cleland, Ian" w:date="2024-04-08T14:03:00Z">
            <w:rPr>
              <w:color w:val="1F1F1F"/>
              <w:sz w:val="20"/>
              <w:szCs w:val="20"/>
              <w:shd w:val="clear" w:color="auto" w:fill="FFFFFF"/>
              <w:lang w:val="nl-NL"/>
            </w:rPr>
          </w:rPrChange>
        </w:rPr>
        <w:t xml:space="preserve">[4] </w:t>
      </w:r>
      <w:r w:rsidR="00497CDD" w:rsidRPr="00D41F98">
        <w:rPr>
          <w:color w:val="1F1F1F"/>
          <w:sz w:val="20"/>
          <w:szCs w:val="20"/>
          <w:shd w:val="clear" w:color="auto" w:fill="FFFFFF"/>
          <w:rPrChange w:id="32" w:author="Cleland, Ian" w:date="2024-04-08T14:03:00Z">
            <w:rPr>
              <w:color w:val="1F1F1F"/>
              <w:sz w:val="20"/>
              <w:szCs w:val="20"/>
              <w:shd w:val="clear" w:color="auto" w:fill="FFFFFF"/>
              <w:lang w:val="nl-NL"/>
            </w:rPr>
          </w:rPrChange>
        </w:rPr>
        <w:t xml:space="preserve">Yiqiang Chen </w:t>
      </w:r>
      <w:r w:rsidR="00497CDD" w:rsidRPr="00D41F98">
        <w:rPr>
          <w:color w:val="1F1F1F"/>
          <w:sz w:val="20"/>
          <w:szCs w:val="20"/>
          <w:shd w:val="clear" w:color="auto" w:fill="FFFFFF"/>
          <w:rPrChange w:id="33" w:author="Cleland, Ian" w:date="2024-04-08T14:03:00Z">
            <w:rPr>
              <w:i/>
              <w:iCs/>
              <w:color w:val="1F1F1F"/>
              <w:sz w:val="20"/>
              <w:szCs w:val="20"/>
              <w:shd w:val="clear" w:color="auto" w:fill="FFFFFF"/>
              <w:lang w:val="nl-NL"/>
            </w:rPr>
          </w:rPrChange>
        </w:rPr>
        <w:t>(et al.)</w:t>
      </w:r>
      <w:r w:rsidR="00497CDD" w:rsidRPr="00D41F98">
        <w:rPr>
          <w:color w:val="1F1F1F"/>
          <w:sz w:val="20"/>
          <w:szCs w:val="20"/>
          <w:shd w:val="clear" w:color="auto" w:fill="FFFFFF"/>
          <w:rPrChange w:id="34" w:author="Cleland, Ian" w:date="2024-04-08T14:03:00Z">
            <w:rPr>
              <w:color w:val="1F1F1F"/>
              <w:sz w:val="20"/>
              <w:szCs w:val="20"/>
              <w:shd w:val="clear" w:color="auto" w:fill="FFFFFF"/>
              <w:lang w:val="nl-NL"/>
            </w:rPr>
          </w:rPrChange>
        </w:rPr>
        <w:t xml:space="preserve">, </w:t>
      </w:r>
      <w:r w:rsidR="008F4ED6" w:rsidRPr="00D41F98">
        <w:rPr>
          <w:color w:val="1F1F1F"/>
          <w:sz w:val="20"/>
          <w:szCs w:val="20"/>
          <w:shd w:val="clear" w:color="auto" w:fill="FFFFFF"/>
          <w:rPrChange w:id="35" w:author="Cleland, Ian" w:date="2024-04-08T14:03:00Z">
            <w:rPr>
              <w:color w:val="1F1F1F"/>
              <w:sz w:val="20"/>
              <w:szCs w:val="20"/>
              <w:shd w:val="clear" w:color="auto" w:fill="FFFFFF"/>
              <w:lang w:val="nl-NL"/>
            </w:rPr>
          </w:rPrChange>
        </w:rPr>
        <w:t xml:space="preserve">IEEE Intelligent Systems, </w:t>
      </w:r>
      <w:r w:rsidR="00D62385" w:rsidRPr="00D41F98">
        <w:rPr>
          <w:color w:val="1F1F1F"/>
          <w:sz w:val="20"/>
          <w:szCs w:val="20"/>
          <w:shd w:val="clear" w:color="auto" w:fill="FFFFFF"/>
          <w:rPrChange w:id="36" w:author="Cleland, Ian" w:date="2024-04-08T14:03:00Z">
            <w:rPr>
              <w:color w:val="1F1F1F"/>
              <w:sz w:val="20"/>
              <w:szCs w:val="20"/>
              <w:shd w:val="clear" w:color="auto" w:fill="FFFFFF"/>
              <w:lang w:val="nl-NL"/>
            </w:rPr>
          </w:rPrChange>
        </w:rPr>
        <w:t>Vol. 35, Issue 4, 2020</w:t>
      </w:r>
      <w:ins w:id="37" w:author="Cleland, Ian" w:date="2024-04-08T14:03:00Z">
        <w:r w:rsidR="00D41F98">
          <w:rPr>
            <w:color w:val="1F1F1F"/>
            <w:sz w:val="20"/>
            <w:szCs w:val="20"/>
            <w:shd w:val="clear" w:color="auto" w:fill="FFFFFF"/>
          </w:rPr>
          <w:t>.</w:t>
        </w:r>
      </w:ins>
    </w:p>
    <w:p w14:paraId="67D3CECE" w14:textId="05543771" w:rsidR="00AA0367" w:rsidRPr="00D41F98" w:rsidRDefault="0011545A" w:rsidP="00D41F98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  <w:rPrChange w:id="38" w:author="Cleland, Ian" w:date="2024-04-08T14:03:00Z">
            <w:rPr>
              <w:color w:val="000000"/>
              <w:sz w:val="20"/>
              <w:szCs w:val="20"/>
            </w:rPr>
          </w:rPrChange>
        </w:rPr>
        <w:pPrChange w:id="39" w:author="Cleland, Ian" w:date="2024-04-08T14:03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right="95"/>
          </w:pPr>
        </w:pPrChange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Badra </w:t>
      </w:r>
      <w:proofErr w:type="spellStart"/>
      <w:r w:rsidR="00B775EC" w:rsidRPr="00C520B0">
        <w:rPr>
          <w:color w:val="1F1F1F"/>
          <w:sz w:val="20"/>
          <w:szCs w:val="20"/>
          <w:shd w:val="clear" w:color="auto" w:fill="FFFFFF"/>
        </w:rPr>
        <w:t>Souhila</w:t>
      </w:r>
      <w:proofErr w:type="spellEnd"/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D41F98">
        <w:rPr>
          <w:color w:val="1F1F1F"/>
          <w:sz w:val="20"/>
          <w:szCs w:val="20"/>
          <w:shd w:val="clear" w:color="auto" w:fill="FFFFFF"/>
          <w:rPrChange w:id="40" w:author="Cleland, Ian" w:date="2024-04-08T14:03:00Z">
            <w:rPr>
              <w:i/>
              <w:iCs/>
              <w:color w:val="1F1F1F"/>
              <w:sz w:val="20"/>
              <w:szCs w:val="20"/>
              <w:shd w:val="clear" w:color="auto" w:fill="FFFFFF"/>
            </w:rPr>
          </w:rPrChange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  <w:ins w:id="41" w:author="Cleland, Ian" w:date="2024-04-08T14:03:00Z">
        <w:r w:rsidR="00D41F98">
          <w:rPr>
            <w:color w:val="1F1F1F"/>
            <w:sz w:val="20"/>
            <w:szCs w:val="20"/>
            <w:shd w:val="clear" w:color="auto" w:fill="FFFFFF"/>
          </w:rPr>
          <w:t>.</w:t>
        </w:r>
      </w:ins>
    </w:p>
    <w:sectPr w:rsidR="00AA0367" w:rsidRPr="00D41F98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Cleland, Ian" w:date="2024-04-08T14:11:00Z" w:initials="CI">
    <w:p w14:paraId="4541FF4A" w14:textId="77777777" w:rsidR="000C7472" w:rsidRDefault="000C7472" w:rsidP="000C7472">
      <w:pPr>
        <w:pStyle w:val="CommentText"/>
        <w:jc w:val="left"/>
      </w:pPr>
      <w:r>
        <w:rPr>
          <w:rStyle w:val="CommentReference"/>
        </w:rPr>
        <w:annotationRef/>
      </w:r>
      <w:r>
        <w:t>The text is still a bit small here. I wonder if a wheel and spoke diagram might give you a bit more room to make this text larger?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41FF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6BED3D" w16cex:dateUtc="2024-04-08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41FF4A" w16cid:durableId="1A6BED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1AB1" w14:textId="77777777" w:rsidR="00CF04E0" w:rsidRDefault="00CF04E0">
      <w:r>
        <w:separator/>
      </w:r>
    </w:p>
  </w:endnote>
  <w:endnote w:type="continuationSeparator" w:id="0">
    <w:p w14:paraId="612BEB5F" w14:textId="77777777" w:rsidR="00CF04E0" w:rsidRDefault="00CF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DF75" w14:textId="77777777" w:rsidR="00CF04E0" w:rsidRDefault="00CF04E0">
      <w:r>
        <w:separator/>
      </w:r>
    </w:p>
  </w:footnote>
  <w:footnote w:type="continuationSeparator" w:id="0">
    <w:p w14:paraId="313182E1" w14:textId="77777777" w:rsidR="00CF04E0" w:rsidRDefault="00CF04E0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land, Ian">
    <w15:presenceInfo w15:providerId="AD" w15:userId="S::i.cleland@ulster.ac.uk::0e30ca90-7e91-433e-82c2-5fb2d4de4e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10229"/>
    <w:rsid w:val="00011FDA"/>
    <w:rsid w:val="000163AA"/>
    <w:rsid w:val="000229E8"/>
    <w:rsid w:val="000244EA"/>
    <w:rsid w:val="000303E4"/>
    <w:rsid w:val="000418D5"/>
    <w:rsid w:val="00050518"/>
    <w:rsid w:val="00050862"/>
    <w:rsid w:val="00054E8B"/>
    <w:rsid w:val="000604C9"/>
    <w:rsid w:val="00061976"/>
    <w:rsid w:val="00062534"/>
    <w:rsid w:val="00064C39"/>
    <w:rsid w:val="00083FA1"/>
    <w:rsid w:val="00092C7D"/>
    <w:rsid w:val="000A36F5"/>
    <w:rsid w:val="000B3EF6"/>
    <w:rsid w:val="000B5C1B"/>
    <w:rsid w:val="000C7472"/>
    <w:rsid w:val="000D08B3"/>
    <w:rsid w:val="000D32D8"/>
    <w:rsid w:val="000F0940"/>
    <w:rsid w:val="0010347C"/>
    <w:rsid w:val="00105EDE"/>
    <w:rsid w:val="001079E4"/>
    <w:rsid w:val="0011545A"/>
    <w:rsid w:val="001201C1"/>
    <w:rsid w:val="00123C25"/>
    <w:rsid w:val="00124CAB"/>
    <w:rsid w:val="00126D02"/>
    <w:rsid w:val="001308C7"/>
    <w:rsid w:val="00131AE2"/>
    <w:rsid w:val="001342C0"/>
    <w:rsid w:val="00155F33"/>
    <w:rsid w:val="00166403"/>
    <w:rsid w:val="00170BD2"/>
    <w:rsid w:val="0017567D"/>
    <w:rsid w:val="00177D9A"/>
    <w:rsid w:val="0018244A"/>
    <w:rsid w:val="00196E2A"/>
    <w:rsid w:val="00197612"/>
    <w:rsid w:val="001A22AE"/>
    <w:rsid w:val="001B4E74"/>
    <w:rsid w:val="001B73E0"/>
    <w:rsid w:val="001C0B2C"/>
    <w:rsid w:val="001D43F2"/>
    <w:rsid w:val="001D558F"/>
    <w:rsid w:val="001E2BA4"/>
    <w:rsid w:val="001E3A6E"/>
    <w:rsid w:val="001F2674"/>
    <w:rsid w:val="00200EA9"/>
    <w:rsid w:val="00201DE0"/>
    <w:rsid w:val="00207CA9"/>
    <w:rsid w:val="00207FF1"/>
    <w:rsid w:val="00212FB6"/>
    <w:rsid w:val="00214D51"/>
    <w:rsid w:val="00223332"/>
    <w:rsid w:val="00226371"/>
    <w:rsid w:val="00226CB5"/>
    <w:rsid w:val="0022709A"/>
    <w:rsid w:val="00230289"/>
    <w:rsid w:val="00236B4B"/>
    <w:rsid w:val="00245040"/>
    <w:rsid w:val="002527F4"/>
    <w:rsid w:val="002568A0"/>
    <w:rsid w:val="00257E85"/>
    <w:rsid w:val="00282F43"/>
    <w:rsid w:val="0028779B"/>
    <w:rsid w:val="00291EE5"/>
    <w:rsid w:val="00292AB4"/>
    <w:rsid w:val="002A0846"/>
    <w:rsid w:val="002A1CFC"/>
    <w:rsid w:val="002A6201"/>
    <w:rsid w:val="002B48D5"/>
    <w:rsid w:val="002B62C3"/>
    <w:rsid w:val="002B797F"/>
    <w:rsid w:val="002C7CB8"/>
    <w:rsid w:val="002D4248"/>
    <w:rsid w:val="002D60AD"/>
    <w:rsid w:val="002D6AE7"/>
    <w:rsid w:val="002E3782"/>
    <w:rsid w:val="002E4CF9"/>
    <w:rsid w:val="003021C0"/>
    <w:rsid w:val="0031253E"/>
    <w:rsid w:val="00314F2C"/>
    <w:rsid w:val="00317673"/>
    <w:rsid w:val="0031F2DB"/>
    <w:rsid w:val="00334F93"/>
    <w:rsid w:val="0035068D"/>
    <w:rsid w:val="003547EE"/>
    <w:rsid w:val="0036534A"/>
    <w:rsid w:val="00372707"/>
    <w:rsid w:val="00373244"/>
    <w:rsid w:val="00375011"/>
    <w:rsid w:val="00385860"/>
    <w:rsid w:val="003918BD"/>
    <w:rsid w:val="00392F78"/>
    <w:rsid w:val="00394F18"/>
    <w:rsid w:val="003A5248"/>
    <w:rsid w:val="003A67B1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3F10"/>
    <w:rsid w:val="003E5381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0B68"/>
    <w:rsid w:val="00445CEA"/>
    <w:rsid w:val="0045222E"/>
    <w:rsid w:val="00454D35"/>
    <w:rsid w:val="004606C8"/>
    <w:rsid w:val="00475631"/>
    <w:rsid w:val="00475D09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B61"/>
    <w:rsid w:val="004D7381"/>
    <w:rsid w:val="004E1719"/>
    <w:rsid w:val="004F315E"/>
    <w:rsid w:val="004F524D"/>
    <w:rsid w:val="0050068A"/>
    <w:rsid w:val="0050581D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60A6"/>
    <w:rsid w:val="00567A34"/>
    <w:rsid w:val="00573665"/>
    <w:rsid w:val="0057463B"/>
    <w:rsid w:val="005759AB"/>
    <w:rsid w:val="00595815"/>
    <w:rsid w:val="005A682E"/>
    <w:rsid w:val="005B1150"/>
    <w:rsid w:val="005B364F"/>
    <w:rsid w:val="005B5293"/>
    <w:rsid w:val="005C0D25"/>
    <w:rsid w:val="005C2F67"/>
    <w:rsid w:val="005C7170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2EC4"/>
    <w:rsid w:val="00614362"/>
    <w:rsid w:val="00625EF9"/>
    <w:rsid w:val="00635307"/>
    <w:rsid w:val="00645157"/>
    <w:rsid w:val="00650155"/>
    <w:rsid w:val="00651D68"/>
    <w:rsid w:val="006531A4"/>
    <w:rsid w:val="006601D0"/>
    <w:rsid w:val="00674771"/>
    <w:rsid w:val="00681C0A"/>
    <w:rsid w:val="00683492"/>
    <w:rsid w:val="00683A58"/>
    <w:rsid w:val="006923C1"/>
    <w:rsid w:val="00693010"/>
    <w:rsid w:val="006948E4"/>
    <w:rsid w:val="006A2FD9"/>
    <w:rsid w:val="006A5578"/>
    <w:rsid w:val="006C0523"/>
    <w:rsid w:val="006C31EC"/>
    <w:rsid w:val="006C6F07"/>
    <w:rsid w:val="006D7F62"/>
    <w:rsid w:val="006F1C68"/>
    <w:rsid w:val="006F3C94"/>
    <w:rsid w:val="006F6AB0"/>
    <w:rsid w:val="006F7299"/>
    <w:rsid w:val="00700AD0"/>
    <w:rsid w:val="00703A19"/>
    <w:rsid w:val="00710801"/>
    <w:rsid w:val="0072189F"/>
    <w:rsid w:val="00723749"/>
    <w:rsid w:val="00724CEA"/>
    <w:rsid w:val="00726AC1"/>
    <w:rsid w:val="007307F7"/>
    <w:rsid w:val="00731372"/>
    <w:rsid w:val="007468E9"/>
    <w:rsid w:val="0075032C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259D"/>
    <w:rsid w:val="007A36EE"/>
    <w:rsid w:val="007A6540"/>
    <w:rsid w:val="007B18C0"/>
    <w:rsid w:val="007C17E3"/>
    <w:rsid w:val="007C513C"/>
    <w:rsid w:val="007C6E7D"/>
    <w:rsid w:val="007C7BDD"/>
    <w:rsid w:val="007D30C7"/>
    <w:rsid w:val="007D6FD6"/>
    <w:rsid w:val="007E30F9"/>
    <w:rsid w:val="007E54E5"/>
    <w:rsid w:val="007E6FE3"/>
    <w:rsid w:val="007F030F"/>
    <w:rsid w:val="007F0A1D"/>
    <w:rsid w:val="007F54CE"/>
    <w:rsid w:val="00800D6B"/>
    <w:rsid w:val="0080308C"/>
    <w:rsid w:val="008045A0"/>
    <w:rsid w:val="00807E3F"/>
    <w:rsid w:val="00811490"/>
    <w:rsid w:val="00812BB1"/>
    <w:rsid w:val="00826C96"/>
    <w:rsid w:val="00830C8B"/>
    <w:rsid w:val="0083233E"/>
    <w:rsid w:val="0083728D"/>
    <w:rsid w:val="008451BD"/>
    <w:rsid w:val="008632B3"/>
    <w:rsid w:val="008648FA"/>
    <w:rsid w:val="00864C2E"/>
    <w:rsid w:val="008713EC"/>
    <w:rsid w:val="00892915"/>
    <w:rsid w:val="00895D2B"/>
    <w:rsid w:val="008A5F9E"/>
    <w:rsid w:val="008B29E7"/>
    <w:rsid w:val="008C4307"/>
    <w:rsid w:val="008D1878"/>
    <w:rsid w:val="008F4D3F"/>
    <w:rsid w:val="008F4ED6"/>
    <w:rsid w:val="00905379"/>
    <w:rsid w:val="009172FF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7961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9F8"/>
    <w:rsid w:val="009A72EC"/>
    <w:rsid w:val="009B45CA"/>
    <w:rsid w:val="009C11ED"/>
    <w:rsid w:val="009C3811"/>
    <w:rsid w:val="009C4964"/>
    <w:rsid w:val="009D0876"/>
    <w:rsid w:val="009D18C7"/>
    <w:rsid w:val="009D4989"/>
    <w:rsid w:val="009D5C36"/>
    <w:rsid w:val="009F0924"/>
    <w:rsid w:val="009F0E4D"/>
    <w:rsid w:val="009F2C61"/>
    <w:rsid w:val="00A00BCD"/>
    <w:rsid w:val="00A02C27"/>
    <w:rsid w:val="00A05034"/>
    <w:rsid w:val="00A06A29"/>
    <w:rsid w:val="00A132F5"/>
    <w:rsid w:val="00A14BAA"/>
    <w:rsid w:val="00A247A8"/>
    <w:rsid w:val="00A3375D"/>
    <w:rsid w:val="00A353AF"/>
    <w:rsid w:val="00A36FE0"/>
    <w:rsid w:val="00A41991"/>
    <w:rsid w:val="00A472D3"/>
    <w:rsid w:val="00A54F6E"/>
    <w:rsid w:val="00A56E4C"/>
    <w:rsid w:val="00A576B6"/>
    <w:rsid w:val="00A62FCB"/>
    <w:rsid w:val="00A74F49"/>
    <w:rsid w:val="00A82336"/>
    <w:rsid w:val="00A861AC"/>
    <w:rsid w:val="00A86835"/>
    <w:rsid w:val="00A92687"/>
    <w:rsid w:val="00A92FC2"/>
    <w:rsid w:val="00A95FBC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4C95"/>
    <w:rsid w:val="00AE3DA6"/>
    <w:rsid w:val="00AE44ED"/>
    <w:rsid w:val="00AE69AD"/>
    <w:rsid w:val="00AF2AC3"/>
    <w:rsid w:val="00B01403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59C6"/>
    <w:rsid w:val="00BA5D21"/>
    <w:rsid w:val="00BB2740"/>
    <w:rsid w:val="00BB35A4"/>
    <w:rsid w:val="00BC055A"/>
    <w:rsid w:val="00BE0493"/>
    <w:rsid w:val="00BE186B"/>
    <w:rsid w:val="00BF3937"/>
    <w:rsid w:val="00C016B4"/>
    <w:rsid w:val="00C03D4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7C5A"/>
    <w:rsid w:val="00C520B0"/>
    <w:rsid w:val="00C61CA6"/>
    <w:rsid w:val="00C6767B"/>
    <w:rsid w:val="00C71A90"/>
    <w:rsid w:val="00C771E5"/>
    <w:rsid w:val="00C77665"/>
    <w:rsid w:val="00C8150C"/>
    <w:rsid w:val="00C8295F"/>
    <w:rsid w:val="00C85640"/>
    <w:rsid w:val="00C87E98"/>
    <w:rsid w:val="00C968CE"/>
    <w:rsid w:val="00C97E51"/>
    <w:rsid w:val="00CB0C8A"/>
    <w:rsid w:val="00CB0DA6"/>
    <w:rsid w:val="00CB25CD"/>
    <w:rsid w:val="00CB5D0F"/>
    <w:rsid w:val="00CB60A9"/>
    <w:rsid w:val="00CB65EB"/>
    <w:rsid w:val="00CC2223"/>
    <w:rsid w:val="00CC3E9B"/>
    <w:rsid w:val="00CD4931"/>
    <w:rsid w:val="00CE754B"/>
    <w:rsid w:val="00CF04E0"/>
    <w:rsid w:val="00CF0EA1"/>
    <w:rsid w:val="00D00E92"/>
    <w:rsid w:val="00D024CE"/>
    <w:rsid w:val="00D10901"/>
    <w:rsid w:val="00D1414F"/>
    <w:rsid w:val="00D25017"/>
    <w:rsid w:val="00D27F2A"/>
    <w:rsid w:val="00D3023D"/>
    <w:rsid w:val="00D315CB"/>
    <w:rsid w:val="00D34463"/>
    <w:rsid w:val="00D4065B"/>
    <w:rsid w:val="00D41F98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9170A"/>
    <w:rsid w:val="00D93968"/>
    <w:rsid w:val="00D964EA"/>
    <w:rsid w:val="00DA16E2"/>
    <w:rsid w:val="00DA4372"/>
    <w:rsid w:val="00DB0843"/>
    <w:rsid w:val="00DB153D"/>
    <w:rsid w:val="00DB155F"/>
    <w:rsid w:val="00DB2154"/>
    <w:rsid w:val="00DD31BE"/>
    <w:rsid w:val="00DD399C"/>
    <w:rsid w:val="00DD6D4D"/>
    <w:rsid w:val="00DE17BE"/>
    <w:rsid w:val="00DE4A40"/>
    <w:rsid w:val="00DE5E84"/>
    <w:rsid w:val="00DF1A76"/>
    <w:rsid w:val="00DF38A4"/>
    <w:rsid w:val="00DF5C4D"/>
    <w:rsid w:val="00E03FA3"/>
    <w:rsid w:val="00E102D1"/>
    <w:rsid w:val="00E116C0"/>
    <w:rsid w:val="00E2194D"/>
    <w:rsid w:val="00E23399"/>
    <w:rsid w:val="00E26B84"/>
    <w:rsid w:val="00E272A8"/>
    <w:rsid w:val="00E34C95"/>
    <w:rsid w:val="00E47515"/>
    <w:rsid w:val="00E506C2"/>
    <w:rsid w:val="00E51FC1"/>
    <w:rsid w:val="00E52B30"/>
    <w:rsid w:val="00E54261"/>
    <w:rsid w:val="00E63CE7"/>
    <w:rsid w:val="00E63DF6"/>
    <w:rsid w:val="00E649EB"/>
    <w:rsid w:val="00E707B7"/>
    <w:rsid w:val="00E74283"/>
    <w:rsid w:val="00E84D39"/>
    <w:rsid w:val="00E876F2"/>
    <w:rsid w:val="00EA0646"/>
    <w:rsid w:val="00EA4960"/>
    <w:rsid w:val="00EA739B"/>
    <w:rsid w:val="00EB1313"/>
    <w:rsid w:val="00EC0F20"/>
    <w:rsid w:val="00EC34F9"/>
    <w:rsid w:val="00EC37EB"/>
    <w:rsid w:val="00EC5913"/>
    <w:rsid w:val="00EC7DA3"/>
    <w:rsid w:val="00ED3792"/>
    <w:rsid w:val="00EE2350"/>
    <w:rsid w:val="00EE52CC"/>
    <w:rsid w:val="00EE5A9E"/>
    <w:rsid w:val="00EE5CE9"/>
    <w:rsid w:val="00EE5EEF"/>
    <w:rsid w:val="00EF19E6"/>
    <w:rsid w:val="00EF203B"/>
    <w:rsid w:val="00EF58B4"/>
    <w:rsid w:val="00F05004"/>
    <w:rsid w:val="00F07253"/>
    <w:rsid w:val="00F15956"/>
    <w:rsid w:val="00F15AF6"/>
    <w:rsid w:val="00F2236B"/>
    <w:rsid w:val="00F33355"/>
    <w:rsid w:val="00F40406"/>
    <w:rsid w:val="00F43888"/>
    <w:rsid w:val="00F51E41"/>
    <w:rsid w:val="00F53811"/>
    <w:rsid w:val="00F57201"/>
    <w:rsid w:val="00F6392F"/>
    <w:rsid w:val="00F71644"/>
    <w:rsid w:val="00F73C37"/>
    <w:rsid w:val="00F82936"/>
    <w:rsid w:val="00F91AA1"/>
    <w:rsid w:val="00F9279A"/>
    <w:rsid w:val="00F927DC"/>
    <w:rsid w:val="00F9550E"/>
    <w:rsid w:val="00F95EF3"/>
    <w:rsid w:val="00F96678"/>
    <w:rsid w:val="00FA13B4"/>
    <w:rsid w:val="00FB49BE"/>
    <w:rsid w:val="00FC4095"/>
    <w:rsid w:val="00FC74D6"/>
    <w:rsid w:val="00FD0721"/>
    <w:rsid w:val="00FD6A53"/>
    <w:rsid w:val="00FE00C7"/>
    <w:rsid w:val="00FE32E6"/>
    <w:rsid w:val="00FE3371"/>
    <w:rsid w:val="00FE3D1A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  <w:style w:type="character" w:styleId="CommentReference">
    <w:name w:val="annotation reference"/>
    <w:basedOn w:val="DefaultParagraphFont"/>
    <w:uiPriority w:val="99"/>
    <w:semiHidden/>
    <w:unhideWhenUsed/>
    <w:rsid w:val="000C7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7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Props1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Joanna</dc:creator>
  <cp:lastModifiedBy>Cleland, Ian</cp:lastModifiedBy>
  <cp:revision>2</cp:revision>
  <dcterms:created xsi:type="dcterms:W3CDTF">2024-04-08T13:12:00Z</dcterms:created>
  <dcterms:modified xsi:type="dcterms:W3CDTF">2024-04-08T13:12:00Z</dcterms:modified>
</cp:coreProperties>
</file>