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3CE9F" w14:textId="44AEA4B7" w:rsidR="00AA0367" w:rsidRDefault="3852744A" w:rsidP="68B72BBA">
      <w:pPr>
        <w:pStyle w:val="Heading1"/>
        <w:ind w:right="95"/>
        <w:jc w:val="center"/>
        <w:rPr>
          <w:rFonts w:ascii="Times New Roman" w:hAnsi="Times New Roman" w:cs="Times New Roman"/>
          <w:sz w:val="24"/>
          <w:szCs w:val="24"/>
        </w:rPr>
      </w:pPr>
      <w:commentRangeStart w:id="0"/>
      <w:r w:rsidRPr="68B72BBA">
        <w:rPr>
          <w:rFonts w:ascii="Times New Roman" w:hAnsi="Times New Roman" w:cs="Times New Roman"/>
          <w:sz w:val="24"/>
          <w:szCs w:val="24"/>
        </w:rPr>
        <w:t>Application of federated learning in a healthcare setting</w:t>
      </w:r>
      <w:commentRangeEnd w:id="0"/>
      <w:r w:rsidR="00E50A90">
        <w:rPr>
          <w:rStyle w:val="CommentReference"/>
          <w:rFonts w:ascii="Times New Roman" w:hAnsi="Times New Roman" w:cs="Times New Roman"/>
          <w:b w:val="0"/>
          <w:caps w:val="0"/>
        </w:rPr>
        <w:commentReference w:id="0"/>
      </w:r>
    </w:p>
    <w:p w14:paraId="67D3CEA0" w14:textId="560548F0" w:rsidR="00AA0367" w:rsidRDefault="00D3023D">
      <w:pPr>
        <w:pBdr>
          <w:top w:val="nil"/>
          <w:left w:val="nil"/>
          <w:bottom w:val="nil"/>
          <w:right w:val="nil"/>
          <w:between w:val="nil"/>
        </w:pBdr>
        <w:ind w:right="95"/>
        <w:jc w:val="center"/>
        <w:rPr>
          <w:b/>
          <w:color w:val="000000"/>
          <w:sz w:val="20"/>
          <w:szCs w:val="20"/>
        </w:rPr>
      </w:pPr>
      <w:r w:rsidRPr="00EC34F9">
        <w:rPr>
          <w:b/>
          <w:color w:val="000000"/>
          <w:sz w:val="20"/>
          <w:szCs w:val="20"/>
          <w:u w:val="single"/>
        </w:rPr>
        <w:t>Ó Fithcheallaigh</w:t>
      </w:r>
      <w:r w:rsidR="007F54CE" w:rsidRPr="00EC34F9">
        <w:rPr>
          <w:b/>
          <w:color w:val="000000"/>
          <w:sz w:val="20"/>
          <w:szCs w:val="20"/>
          <w:u w:val="single"/>
        </w:rPr>
        <w:t xml:space="preserve">, </w:t>
      </w:r>
      <w:r w:rsidRPr="00EC34F9">
        <w:rPr>
          <w:b/>
          <w:color w:val="000000"/>
          <w:sz w:val="20"/>
          <w:szCs w:val="20"/>
          <w:u w:val="single"/>
        </w:rPr>
        <w:t>S</w:t>
      </w:r>
      <w:r w:rsidR="007F54CE">
        <w:rPr>
          <w:b/>
          <w:color w:val="000000"/>
          <w:sz w:val="20"/>
          <w:szCs w:val="20"/>
        </w:rPr>
        <w:t>.</w:t>
      </w:r>
      <w:r w:rsidR="007F54CE">
        <w:rPr>
          <w:b/>
          <w:color w:val="000000"/>
          <w:sz w:val="20"/>
          <w:szCs w:val="20"/>
          <w:vertAlign w:val="superscript"/>
        </w:rPr>
        <w:t>1</w:t>
      </w:r>
      <w:r w:rsidR="007F54CE">
        <w:rPr>
          <w:b/>
          <w:color w:val="000000"/>
          <w:sz w:val="20"/>
          <w:szCs w:val="20"/>
        </w:rPr>
        <w:t>, Last Name, Initial.</w:t>
      </w:r>
      <w:r w:rsidR="007F54CE">
        <w:rPr>
          <w:b/>
          <w:color w:val="000000"/>
          <w:sz w:val="20"/>
          <w:szCs w:val="20"/>
          <w:vertAlign w:val="superscript"/>
        </w:rPr>
        <w:t>2</w:t>
      </w:r>
      <w:r w:rsidR="007F54CE">
        <w:rPr>
          <w:b/>
          <w:color w:val="000000"/>
          <w:sz w:val="20"/>
          <w:szCs w:val="20"/>
        </w:rPr>
        <w:t xml:space="preserve"> (please </w:t>
      </w:r>
      <w:r w:rsidR="007F54CE">
        <w:rPr>
          <w:b/>
          <w:color w:val="000000"/>
          <w:sz w:val="20"/>
          <w:szCs w:val="20"/>
          <w:u w:val="single"/>
        </w:rPr>
        <w:t>underline</w:t>
      </w:r>
      <w:r w:rsidR="007F54CE">
        <w:rPr>
          <w:b/>
          <w:color w:val="000000"/>
          <w:sz w:val="20"/>
          <w:szCs w:val="20"/>
        </w:rPr>
        <w:t xml:space="preserve"> presenting author)</w:t>
      </w:r>
    </w:p>
    <w:p w14:paraId="67D3CEA1" w14:textId="3221F931" w:rsidR="00AA0367" w:rsidRDefault="007F54CE">
      <w:pPr>
        <w:pBdr>
          <w:top w:val="nil"/>
          <w:left w:val="nil"/>
          <w:bottom w:val="nil"/>
          <w:right w:val="nil"/>
          <w:between w:val="nil"/>
        </w:pBdr>
        <w:ind w:right="95"/>
        <w:jc w:val="center"/>
        <w:rPr>
          <w:b/>
          <w:color w:val="000000"/>
          <w:sz w:val="20"/>
          <w:szCs w:val="20"/>
        </w:rPr>
      </w:pPr>
      <w:r>
        <w:rPr>
          <w:color w:val="000000"/>
          <w:sz w:val="20"/>
          <w:szCs w:val="20"/>
          <w:vertAlign w:val="superscript"/>
        </w:rPr>
        <w:t>1</w:t>
      </w:r>
      <w:r>
        <w:rPr>
          <w:color w:val="000000"/>
          <w:sz w:val="20"/>
          <w:szCs w:val="20"/>
        </w:rPr>
        <w:t xml:space="preserve"> </w:t>
      </w:r>
      <w:r w:rsidR="00EC34F9">
        <w:rPr>
          <w:color w:val="000000"/>
          <w:sz w:val="20"/>
          <w:szCs w:val="20"/>
        </w:rPr>
        <w:t>Ulster University, Belfast</w:t>
      </w:r>
    </w:p>
    <w:p w14:paraId="67D3CEA2" w14:textId="77777777" w:rsidR="00AA0367" w:rsidRDefault="007F54CE">
      <w:pPr>
        <w:pBdr>
          <w:top w:val="nil"/>
          <w:left w:val="nil"/>
          <w:bottom w:val="nil"/>
          <w:right w:val="nil"/>
          <w:between w:val="nil"/>
        </w:pBdr>
        <w:ind w:right="95"/>
        <w:jc w:val="center"/>
        <w:rPr>
          <w:b/>
          <w:color w:val="000000"/>
          <w:sz w:val="20"/>
          <w:szCs w:val="20"/>
        </w:rPr>
      </w:pPr>
      <w:r>
        <w:rPr>
          <w:color w:val="000000"/>
          <w:sz w:val="20"/>
          <w:szCs w:val="20"/>
          <w:vertAlign w:val="superscript"/>
        </w:rPr>
        <w:t xml:space="preserve">2 </w:t>
      </w:r>
      <w:r>
        <w:rPr>
          <w:color w:val="000000"/>
          <w:sz w:val="20"/>
          <w:szCs w:val="20"/>
        </w:rPr>
        <w:t>Institution of second author</w:t>
      </w:r>
    </w:p>
    <w:p w14:paraId="67D3CEA3" w14:textId="4C46892E" w:rsidR="00AA0367" w:rsidRDefault="007F54CE">
      <w:pPr>
        <w:pBdr>
          <w:top w:val="nil"/>
          <w:left w:val="nil"/>
          <w:bottom w:val="nil"/>
          <w:right w:val="nil"/>
          <w:between w:val="nil"/>
        </w:pBdr>
        <w:ind w:right="95"/>
        <w:jc w:val="center"/>
        <w:rPr>
          <w:b/>
          <w:i/>
          <w:color w:val="000000"/>
          <w:sz w:val="20"/>
          <w:szCs w:val="20"/>
        </w:rPr>
      </w:pPr>
      <w:r>
        <w:rPr>
          <w:i/>
          <w:color w:val="000000"/>
          <w:sz w:val="20"/>
          <w:szCs w:val="20"/>
        </w:rPr>
        <w:t xml:space="preserve">email: </w:t>
      </w:r>
      <w:r w:rsidR="00EC34F9">
        <w:rPr>
          <w:i/>
          <w:color w:val="000000"/>
          <w:sz w:val="20"/>
          <w:szCs w:val="20"/>
        </w:rPr>
        <w:t>o_</w:t>
      </w:r>
      <w:r w:rsidR="00683A58">
        <w:rPr>
          <w:i/>
          <w:color w:val="000000"/>
          <w:sz w:val="20"/>
          <w:szCs w:val="20"/>
        </w:rPr>
        <w:t>fithcheallaigh-s@ulster.ac.uk</w:t>
      </w:r>
    </w:p>
    <w:p w14:paraId="26476A7C" w14:textId="77777777" w:rsidR="00F91AA1" w:rsidRDefault="00F91AA1">
      <w:pPr>
        <w:ind w:right="95"/>
      </w:pPr>
    </w:p>
    <w:p w14:paraId="67D3CEA5" w14:textId="77777777" w:rsidR="00F91AA1" w:rsidRDefault="00F91AA1">
      <w:pPr>
        <w:ind w:right="95"/>
        <w:sectPr w:rsidR="00F91AA1" w:rsidSect="003A3827">
          <w:footerReference w:type="default" r:id="rId12"/>
          <w:pgSz w:w="11906" w:h="16838"/>
          <w:pgMar w:top="1440" w:right="1440" w:bottom="1440" w:left="1440" w:header="708" w:footer="708" w:gutter="0"/>
          <w:pgNumType w:start="1"/>
          <w:cols w:space="720"/>
        </w:sectPr>
      </w:pPr>
    </w:p>
    <w:p w14:paraId="67D3CEA6" w14:textId="77777777" w:rsidR="00AA0367" w:rsidRDefault="00AA0367">
      <w:pPr>
        <w:pStyle w:val="Heading1"/>
        <w:ind w:right="95"/>
        <w:rPr>
          <w:rFonts w:ascii="Times New Roman" w:hAnsi="Times New Roman" w:cs="Times New Roman"/>
        </w:rPr>
      </w:pPr>
    </w:p>
    <w:p w14:paraId="67D3CEA7" w14:textId="77777777" w:rsidR="00AA0367" w:rsidRDefault="007F54CE">
      <w:pPr>
        <w:pStyle w:val="Heading1"/>
        <w:ind w:right="95"/>
        <w:rPr>
          <w:rFonts w:ascii="Times New Roman" w:hAnsi="Times New Roman" w:cs="Times New Roman"/>
          <w:sz w:val="22"/>
          <w:szCs w:val="22"/>
        </w:rPr>
      </w:pPr>
      <w:r>
        <w:rPr>
          <w:rFonts w:ascii="Times New Roman" w:hAnsi="Times New Roman" w:cs="Times New Roman"/>
          <w:sz w:val="22"/>
          <w:szCs w:val="22"/>
        </w:rPr>
        <w:t>Introduction</w:t>
      </w:r>
    </w:p>
    <w:p w14:paraId="4A39E310" w14:textId="4ACB26B4" w:rsidR="3A631E25" w:rsidRDefault="00A06A29" w:rsidP="3A631E25">
      <w:pPr>
        <w:ind w:right="95"/>
        <w:rPr>
          <w:sz w:val="20"/>
          <w:szCs w:val="20"/>
        </w:rPr>
      </w:pPr>
      <w:r w:rsidRPr="3A631E25">
        <w:rPr>
          <w:sz w:val="20"/>
          <w:szCs w:val="20"/>
        </w:rPr>
        <w:t>Recent years ha</w:t>
      </w:r>
      <w:r w:rsidR="00683A58" w:rsidRPr="3A631E25">
        <w:rPr>
          <w:sz w:val="20"/>
          <w:szCs w:val="20"/>
        </w:rPr>
        <w:t>ve</w:t>
      </w:r>
      <w:r w:rsidRPr="3A631E25">
        <w:rPr>
          <w:sz w:val="20"/>
          <w:szCs w:val="20"/>
        </w:rPr>
        <w:t xml:space="preserve"> seen a</w:t>
      </w:r>
      <w:r w:rsidR="00986055" w:rsidRPr="3A631E25">
        <w:rPr>
          <w:sz w:val="20"/>
          <w:szCs w:val="20"/>
        </w:rPr>
        <w:t xml:space="preserve"> marked increase in</w:t>
      </w:r>
      <w:r w:rsidR="00F43888">
        <w:rPr>
          <w:sz w:val="20"/>
          <w:szCs w:val="20"/>
        </w:rPr>
        <w:t xml:space="preserve"> the</w:t>
      </w:r>
      <w:r w:rsidR="00986055" w:rsidRPr="3A631E25">
        <w:rPr>
          <w:sz w:val="20"/>
          <w:szCs w:val="20"/>
        </w:rPr>
        <w:t xml:space="preserve"> </w:t>
      </w:r>
      <w:r w:rsidR="0018244A">
        <w:rPr>
          <w:sz w:val="20"/>
          <w:szCs w:val="20"/>
        </w:rPr>
        <w:t xml:space="preserve">adoption of </w:t>
      </w:r>
      <w:r w:rsidR="00D1414F" w:rsidRPr="3A631E25">
        <w:rPr>
          <w:sz w:val="20"/>
          <w:szCs w:val="20"/>
        </w:rPr>
        <w:t xml:space="preserve">the </w:t>
      </w:r>
      <w:r w:rsidR="00986055" w:rsidRPr="3A631E25">
        <w:rPr>
          <w:sz w:val="20"/>
          <w:szCs w:val="20"/>
        </w:rPr>
        <w:t xml:space="preserve">Internet of Things (IoT) – the </w:t>
      </w:r>
      <w:r w:rsidR="002B48D5" w:rsidRPr="3A631E25">
        <w:rPr>
          <w:sz w:val="20"/>
          <w:szCs w:val="20"/>
        </w:rPr>
        <w:t xml:space="preserve">network of physical objects that collect and exchange </w:t>
      </w:r>
      <w:r w:rsidR="0022709A" w:rsidRPr="3A631E25">
        <w:rPr>
          <w:sz w:val="20"/>
          <w:szCs w:val="20"/>
        </w:rPr>
        <w:t>dat</w:t>
      </w:r>
      <w:r w:rsidR="0022709A">
        <w:rPr>
          <w:sz w:val="20"/>
          <w:szCs w:val="20"/>
        </w:rPr>
        <w:t>a.</w:t>
      </w:r>
      <w:r w:rsidR="0022709A" w:rsidRPr="3A631E25">
        <w:rPr>
          <w:sz w:val="20"/>
          <w:szCs w:val="20"/>
        </w:rPr>
        <w:t xml:space="preserve"> </w:t>
      </w:r>
      <w:r w:rsidR="0022709A">
        <w:rPr>
          <w:sz w:val="20"/>
          <w:szCs w:val="20"/>
        </w:rPr>
        <w:t>As</w:t>
      </w:r>
      <w:r w:rsidR="00DF1A76">
        <w:rPr>
          <w:sz w:val="20"/>
          <w:szCs w:val="20"/>
        </w:rPr>
        <w:t xml:space="preserve"> the number of IoT devices increases</w:t>
      </w:r>
      <w:r w:rsidR="003D030D" w:rsidRPr="3A631E25">
        <w:rPr>
          <w:sz w:val="20"/>
          <w:szCs w:val="20"/>
        </w:rPr>
        <w:t xml:space="preserve">, the amount of data being collected and stored </w:t>
      </w:r>
      <w:r w:rsidR="00645157">
        <w:rPr>
          <w:sz w:val="20"/>
          <w:szCs w:val="20"/>
        </w:rPr>
        <w:t>is also increasing</w:t>
      </w:r>
      <w:r w:rsidR="003D030D" w:rsidRPr="3A631E25">
        <w:rPr>
          <w:sz w:val="20"/>
          <w:szCs w:val="20"/>
        </w:rPr>
        <w:t xml:space="preserve">. </w:t>
      </w:r>
      <w:r w:rsidR="005B1150">
        <w:rPr>
          <w:sz w:val="20"/>
          <w:szCs w:val="20"/>
        </w:rPr>
        <w:t>Th</w:t>
      </w:r>
      <w:r w:rsidR="00BA59C6">
        <w:rPr>
          <w:sz w:val="20"/>
          <w:szCs w:val="20"/>
        </w:rPr>
        <w:t>is</w:t>
      </w:r>
      <w:r w:rsidR="005B1150">
        <w:rPr>
          <w:sz w:val="20"/>
          <w:szCs w:val="20"/>
        </w:rPr>
        <w:t xml:space="preserve"> increase in</w:t>
      </w:r>
      <w:r w:rsidR="00726AC1">
        <w:rPr>
          <w:sz w:val="20"/>
          <w:szCs w:val="20"/>
        </w:rPr>
        <w:t xml:space="preserve"> the amount of</w:t>
      </w:r>
      <w:r w:rsidR="005B1150">
        <w:rPr>
          <w:sz w:val="20"/>
          <w:szCs w:val="20"/>
        </w:rPr>
        <w:t xml:space="preserve"> data</w:t>
      </w:r>
      <w:r w:rsidR="00AE44ED">
        <w:rPr>
          <w:sz w:val="20"/>
          <w:szCs w:val="20"/>
        </w:rPr>
        <w:t>,</w:t>
      </w:r>
      <w:r w:rsidR="00DA16E2">
        <w:rPr>
          <w:sz w:val="20"/>
          <w:szCs w:val="20"/>
        </w:rPr>
        <w:t xml:space="preserve"> alongside </w:t>
      </w:r>
      <w:r w:rsidR="009F0E4D">
        <w:rPr>
          <w:sz w:val="20"/>
          <w:szCs w:val="20"/>
        </w:rPr>
        <w:t>improvements</w:t>
      </w:r>
      <w:r w:rsidR="00DA16E2">
        <w:rPr>
          <w:sz w:val="20"/>
          <w:szCs w:val="20"/>
        </w:rPr>
        <w:t xml:space="preserve"> in computing power</w:t>
      </w:r>
      <w:ins w:id="1" w:author="Cleland, Ian" w:date="2024-04-05T21:52:00Z">
        <w:r w:rsidR="00E50A90">
          <w:rPr>
            <w:sz w:val="20"/>
            <w:szCs w:val="20"/>
          </w:rPr>
          <w:t>,</w:t>
        </w:r>
      </w:ins>
      <w:r w:rsidR="00DA16E2">
        <w:rPr>
          <w:sz w:val="20"/>
          <w:szCs w:val="20"/>
        </w:rPr>
        <w:t xml:space="preserve"> has </w:t>
      </w:r>
      <w:r w:rsidR="52F13371">
        <w:rPr>
          <w:sz w:val="20"/>
          <w:szCs w:val="20"/>
        </w:rPr>
        <w:t>contributed</w:t>
      </w:r>
      <w:r w:rsidR="00DA16E2">
        <w:rPr>
          <w:sz w:val="20"/>
          <w:szCs w:val="20"/>
        </w:rPr>
        <w:t xml:space="preserve"> to the </w:t>
      </w:r>
      <w:r w:rsidR="00394F18">
        <w:rPr>
          <w:sz w:val="20"/>
          <w:szCs w:val="20"/>
        </w:rPr>
        <w:t xml:space="preserve">recent </w:t>
      </w:r>
      <w:r w:rsidR="0055082B">
        <w:rPr>
          <w:sz w:val="20"/>
          <w:szCs w:val="20"/>
        </w:rPr>
        <w:t>advancements</w:t>
      </w:r>
      <w:r w:rsidR="00394F18">
        <w:rPr>
          <w:sz w:val="20"/>
          <w:szCs w:val="20"/>
        </w:rPr>
        <w:t xml:space="preserve"> in </w:t>
      </w:r>
      <w:r w:rsidR="00BA59C6">
        <w:rPr>
          <w:sz w:val="20"/>
          <w:szCs w:val="20"/>
        </w:rPr>
        <w:t>A</w:t>
      </w:r>
      <w:r w:rsidR="00394F18">
        <w:rPr>
          <w:sz w:val="20"/>
          <w:szCs w:val="20"/>
        </w:rPr>
        <w:t xml:space="preserve">rtificial </w:t>
      </w:r>
      <w:r w:rsidR="00BA59C6">
        <w:rPr>
          <w:sz w:val="20"/>
          <w:szCs w:val="20"/>
        </w:rPr>
        <w:t>I</w:t>
      </w:r>
      <w:r w:rsidR="00394F18">
        <w:rPr>
          <w:sz w:val="20"/>
          <w:szCs w:val="20"/>
        </w:rPr>
        <w:t>ntelligence (AI)</w:t>
      </w:r>
      <w:r w:rsidR="00974D5F">
        <w:rPr>
          <w:sz w:val="20"/>
          <w:szCs w:val="20"/>
        </w:rPr>
        <w:t xml:space="preserve">. </w:t>
      </w:r>
      <w:r w:rsidR="00EA739B">
        <w:rPr>
          <w:sz w:val="20"/>
          <w:szCs w:val="20"/>
        </w:rPr>
        <w:t xml:space="preserve">Increased data allows for the training of more complex AI </w:t>
      </w:r>
      <w:r w:rsidR="0055082B">
        <w:rPr>
          <w:sz w:val="20"/>
          <w:szCs w:val="20"/>
        </w:rPr>
        <w:t>models</w:t>
      </w:r>
      <w:r w:rsidR="005F7231">
        <w:rPr>
          <w:sz w:val="20"/>
          <w:szCs w:val="20"/>
        </w:rPr>
        <w:t>, while more powerful computers</w:t>
      </w:r>
      <w:r w:rsidR="00372707">
        <w:rPr>
          <w:sz w:val="20"/>
          <w:szCs w:val="20"/>
        </w:rPr>
        <w:t xml:space="preserve"> </w:t>
      </w:r>
      <w:r w:rsidR="004D7381">
        <w:rPr>
          <w:sz w:val="20"/>
          <w:szCs w:val="20"/>
        </w:rPr>
        <w:t>have enabled the processing of massive amounts of data</w:t>
      </w:r>
      <w:r w:rsidR="00B400CB">
        <w:rPr>
          <w:sz w:val="20"/>
          <w:szCs w:val="20"/>
        </w:rPr>
        <w:t xml:space="preserve"> which </w:t>
      </w:r>
      <w:r w:rsidR="00FB49BE">
        <w:rPr>
          <w:sz w:val="20"/>
          <w:szCs w:val="20"/>
        </w:rPr>
        <w:t>are</w:t>
      </w:r>
      <w:r w:rsidR="00B400CB">
        <w:rPr>
          <w:sz w:val="20"/>
          <w:szCs w:val="20"/>
        </w:rPr>
        <w:t xml:space="preserve"> required for these models.</w:t>
      </w:r>
      <w:r w:rsidR="00FD0721">
        <w:rPr>
          <w:sz w:val="20"/>
          <w:szCs w:val="20"/>
        </w:rPr>
        <w:t xml:space="preserve"> </w:t>
      </w:r>
      <w:r w:rsidR="00C26B03">
        <w:rPr>
          <w:sz w:val="20"/>
          <w:szCs w:val="20"/>
        </w:rPr>
        <w:t>Another growing trend is</w:t>
      </w:r>
      <w:r w:rsidR="00D55D16" w:rsidRPr="3A631E25">
        <w:rPr>
          <w:sz w:val="20"/>
          <w:szCs w:val="20"/>
        </w:rPr>
        <w:t xml:space="preserve"> </w:t>
      </w:r>
      <w:r w:rsidR="00830C8B" w:rsidRPr="3A631E25">
        <w:rPr>
          <w:sz w:val="20"/>
          <w:szCs w:val="20"/>
        </w:rPr>
        <w:t xml:space="preserve">an increase in public concern over </w:t>
      </w:r>
      <w:r w:rsidR="7048291C" w:rsidRPr="3A631E25">
        <w:rPr>
          <w:sz w:val="20"/>
          <w:szCs w:val="20"/>
        </w:rPr>
        <w:t xml:space="preserve">data </w:t>
      </w:r>
      <w:r w:rsidR="00830C8B" w:rsidRPr="3A631E25">
        <w:rPr>
          <w:sz w:val="20"/>
          <w:szCs w:val="20"/>
        </w:rPr>
        <w:t>privacy</w:t>
      </w:r>
      <w:r w:rsidR="000244EA" w:rsidRPr="3A631E25">
        <w:rPr>
          <w:sz w:val="20"/>
          <w:szCs w:val="20"/>
        </w:rPr>
        <w:t xml:space="preserve">. According to a Pew Research Centre </w:t>
      </w:r>
      <w:r w:rsidR="00B175CA" w:rsidRPr="3A631E25">
        <w:rPr>
          <w:sz w:val="20"/>
          <w:szCs w:val="20"/>
        </w:rPr>
        <w:t>survey carried out in America, 7</w:t>
      </w:r>
      <w:r w:rsidR="005F11BA" w:rsidRPr="3A631E25">
        <w:rPr>
          <w:sz w:val="20"/>
          <w:szCs w:val="20"/>
        </w:rPr>
        <w:t xml:space="preserve">9% of adults were concerned </w:t>
      </w:r>
      <w:r w:rsidR="00DD399C" w:rsidRPr="3A631E25">
        <w:rPr>
          <w:sz w:val="20"/>
          <w:szCs w:val="20"/>
        </w:rPr>
        <w:t xml:space="preserve">about the way their personal </w:t>
      </w:r>
      <w:r w:rsidR="00AB111F" w:rsidRPr="3A631E25">
        <w:rPr>
          <w:sz w:val="20"/>
          <w:szCs w:val="20"/>
        </w:rPr>
        <w:t>data</w:t>
      </w:r>
      <w:r w:rsidR="00DD399C" w:rsidRPr="3A631E25">
        <w:rPr>
          <w:sz w:val="20"/>
          <w:szCs w:val="20"/>
        </w:rPr>
        <w:t xml:space="preserve"> was </w:t>
      </w:r>
      <w:r w:rsidR="00AB111F" w:rsidRPr="3A631E25">
        <w:rPr>
          <w:sz w:val="20"/>
          <w:szCs w:val="20"/>
        </w:rPr>
        <w:t>being</w:t>
      </w:r>
      <w:r w:rsidR="00DD399C" w:rsidRPr="3A631E25">
        <w:rPr>
          <w:sz w:val="20"/>
          <w:szCs w:val="20"/>
        </w:rPr>
        <w:t xml:space="preserve"> used by companies</w:t>
      </w:r>
      <w:r w:rsidR="008B29E7" w:rsidRPr="3A631E25">
        <w:rPr>
          <w:sz w:val="20"/>
          <w:szCs w:val="20"/>
        </w:rPr>
        <w:t xml:space="preserve"> [1]</w:t>
      </w:r>
      <w:r w:rsidR="00292AB4" w:rsidRPr="3A631E25">
        <w:rPr>
          <w:sz w:val="20"/>
          <w:szCs w:val="20"/>
        </w:rPr>
        <w:t xml:space="preserve">. </w:t>
      </w:r>
      <w:r w:rsidR="00E50A90">
        <w:rPr>
          <w:sz w:val="20"/>
          <w:szCs w:val="20"/>
        </w:rPr>
        <w:t xml:space="preserve">Furthermore, </w:t>
      </w:r>
      <w:r w:rsidR="009D18C7">
        <w:rPr>
          <w:sz w:val="20"/>
          <w:szCs w:val="20"/>
        </w:rPr>
        <w:t>a</w:t>
      </w:r>
      <w:r w:rsidR="00CD4931">
        <w:rPr>
          <w:sz w:val="20"/>
          <w:szCs w:val="20"/>
        </w:rPr>
        <w:t xml:space="preserve">ccording to </w:t>
      </w:r>
      <w:r w:rsidR="0017567D">
        <w:rPr>
          <w:sz w:val="20"/>
          <w:szCs w:val="20"/>
        </w:rPr>
        <w:t xml:space="preserve">the Unted Nations Conference on Trade and Development (UNCTAD), </w:t>
      </w:r>
      <w:r w:rsidR="00A05034">
        <w:rPr>
          <w:sz w:val="20"/>
          <w:szCs w:val="20"/>
        </w:rPr>
        <w:t>137 out of 194 countries have put in place some form of legislation</w:t>
      </w:r>
      <w:r w:rsidR="002D6AE7">
        <w:rPr>
          <w:sz w:val="20"/>
          <w:szCs w:val="20"/>
        </w:rPr>
        <w:t xml:space="preserve"> to protect privacy and data</w:t>
      </w:r>
      <w:commentRangeStart w:id="2"/>
      <w:r w:rsidR="00A472D3">
        <w:rPr>
          <w:rStyle w:val="FootnoteReference"/>
          <w:sz w:val="20"/>
          <w:szCs w:val="20"/>
        </w:rPr>
        <w:footnoteReference w:id="2"/>
      </w:r>
      <w:commentRangeEnd w:id="2"/>
      <w:r w:rsidR="00E50A90">
        <w:rPr>
          <w:rStyle w:val="CommentReference"/>
        </w:rPr>
        <w:commentReference w:id="2"/>
      </w:r>
      <w:r w:rsidR="002D6AE7">
        <w:rPr>
          <w:sz w:val="20"/>
          <w:szCs w:val="20"/>
        </w:rPr>
        <w:t xml:space="preserve">. </w:t>
      </w:r>
    </w:p>
    <w:p w14:paraId="60F57E5C" w14:textId="77777777" w:rsidR="00DA4372" w:rsidRPr="005F46DB" w:rsidRDefault="00DA4372" w:rsidP="68B72BBA">
      <w:pPr>
        <w:ind w:right="95"/>
        <w:rPr>
          <w:sz w:val="20"/>
          <w:szCs w:val="20"/>
        </w:rPr>
      </w:pPr>
    </w:p>
    <w:p w14:paraId="67D3CEB7" w14:textId="1EF82C2A" w:rsidR="00AA0367" w:rsidRDefault="00C016B4">
      <w:pPr>
        <w:keepNext/>
        <w:ind w:right="95"/>
      </w:pPr>
      <w:r>
        <w:rPr>
          <w:noProof/>
        </w:rPr>
        <w:drawing>
          <wp:inline distT="0" distB="0" distL="0" distR="0" wp14:anchorId="31C30C58" wp14:editId="2714F330">
            <wp:extent cx="2816127" cy="2414016"/>
            <wp:effectExtent l="0" t="0" r="3810" b="5715"/>
            <wp:docPr id="857847591" name="Picture 85784759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47591" name="Picture 1" descr="A diagram of a flowchart&#10;&#10;Description automatically generated"/>
                    <pic:cNvPicPr/>
                  </pic:nvPicPr>
                  <pic:blipFill>
                    <a:blip r:embed="rId13"/>
                    <a:stretch>
                      <a:fillRect/>
                    </a:stretch>
                  </pic:blipFill>
                  <pic:spPr>
                    <a:xfrm>
                      <a:off x="0" y="0"/>
                      <a:ext cx="2824535" cy="2421223"/>
                    </a:xfrm>
                    <a:prstGeom prst="rect">
                      <a:avLst/>
                    </a:prstGeom>
                  </pic:spPr>
                </pic:pic>
              </a:graphicData>
            </a:graphic>
          </wp:inline>
        </w:drawing>
      </w:r>
    </w:p>
    <w:p w14:paraId="67D3CEBA" w14:textId="27E86DE8" w:rsidR="00AA0367" w:rsidRPr="00406E38" w:rsidDel="00E50A90" w:rsidRDefault="007F54CE" w:rsidP="68B72BBA">
      <w:pPr>
        <w:pBdr>
          <w:top w:val="nil"/>
          <w:left w:val="nil"/>
          <w:bottom w:val="nil"/>
          <w:right w:val="nil"/>
          <w:between w:val="nil"/>
        </w:pBdr>
        <w:spacing w:after="200"/>
        <w:rPr>
          <w:del w:id="3" w:author="Cleland, Ian" w:date="2024-04-05T21:54:00Z"/>
          <w:i/>
          <w:iCs/>
          <w:color w:val="000000"/>
          <w:sz w:val="16"/>
          <w:szCs w:val="16"/>
        </w:rPr>
      </w:pPr>
      <w:r w:rsidRPr="68B72BBA">
        <w:rPr>
          <w:b/>
          <w:bCs/>
          <w:i/>
          <w:iCs/>
          <w:color w:val="000000" w:themeColor="text1"/>
          <w:sz w:val="16"/>
          <w:szCs w:val="16"/>
        </w:rPr>
        <w:t>Figure 1</w:t>
      </w:r>
      <w:r w:rsidRPr="68B72BBA">
        <w:rPr>
          <w:i/>
          <w:iCs/>
          <w:color w:val="000000" w:themeColor="text1"/>
          <w:sz w:val="16"/>
          <w:szCs w:val="16"/>
        </w:rPr>
        <w:t xml:space="preserve"> </w:t>
      </w:r>
      <w:r w:rsidR="00DF5C4D" w:rsidRPr="68B72BBA">
        <w:rPr>
          <w:i/>
          <w:iCs/>
          <w:color w:val="000000" w:themeColor="text1"/>
          <w:sz w:val="16"/>
          <w:szCs w:val="16"/>
        </w:rPr>
        <w:t xml:space="preserve">Federated Learning Systems </w:t>
      </w:r>
      <w:commentRangeStart w:id="4"/>
      <w:r w:rsidR="00DF5C4D" w:rsidRPr="68B72BBA">
        <w:rPr>
          <w:i/>
          <w:iCs/>
          <w:color w:val="000000" w:themeColor="text1"/>
          <w:sz w:val="16"/>
          <w:szCs w:val="16"/>
        </w:rPr>
        <w:t>Diagram</w:t>
      </w:r>
      <w:commentRangeEnd w:id="4"/>
      <w:r w:rsidR="00E50A90">
        <w:rPr>
          <w:rStyle w:val="CommentReference"/>
        </w:rPr>
        <w:commentReference w:id="4"/>
      </w:r>
    </w:p>
    <w:p w14:paraId="1CD495A8" w14:textId="3AE8D20A" w:rsidR="68B72BBA" w:rsidRDefault="68B72BBA" w:rsidP="68B72BBA">
      <w:pPr>
        <w:pBdr>
          <w:top w:val="nil"/>
          <w:left w:val="nil"/>
          <w:bottom w:val="nil"/>
          <w:right w:val="nil"/>
          <w:between w:val="nil"/>
        </w:pBdr>
        <w:spacing w:after="200"/>
        <w:rPr>
          <w:i/>
          <w:iCs/>
          <w:color w:val="000000" w:themeColor="text1"/>
          <w:sz w:val="16"/>
          <w:szCs w:val="16"/>
        </w:rPr>
      </w:pPr>
    </w:p>
    <w:p w14:paraId="470D8169" w14:textId="2E5E5177" w:rsidR="00092C7D" w:rsidRDefault="00092C7D" w:rsidP="00092C7D">
      <w:pPr>
        <w:ind w:right="95"/>
        <w:rPr>
          <w:sz w:val="20"/>
          <w:szCs w:val="20"/>
        </w:rPr>
      </w:pPr>
      <w:del w:id="5" w:author="Cleland, Ian" w:date="2024-04-05T21:55:00Z">
        <w:r w:rsidRPr="3BB7424B" w:rsidDel="00E50A90">
          <w:rPr>
            <w:sz w:val="20"/>
            <w:szCs w:val="20"/>
          </w:rPr>
          <w:delText>This period has seen</w:delText>
        </w:r>
      </w:del>
      <w:ins w:id="6" w:author="Cleland, Ian" w:date="2024-04-05T21:55:00Z">
        <w:r w:rsidR="00E50A90">
          <w:rPr>
            <w:sz w:val="20"/>
            <w:szCs w:val="20"/>
          </w:rPr>
          <w:t>Recently,</w:t>
        </w:r>
      </w:ins>
      <w:r w:rsidRPr="3BB7424B">
        <w:rPr>
          <w:sz w:val="20"/>
          <w:szCs w:val="20"/>
        </w:rPr>
        <w:t xml:space="preserve"> researchers working in AI </w:t>
      </w:r>
      <w:ins w:id="7" w:author="Cleland, Ian" w:date="2024-04-05T21:56:00Z">
        <w:r w:rsidR="00E50A90">
          <w:rPr>
            <w:sz w:val="20"/>
            <w:szCs w:val="20"/>
          </w:rPr>
          <w:t xml:space="preserve">have been </w:t>
        </w:r>
      </w:ins>
      <w:r w:rsidRPr="3BB7424B">
        <w:rPr>
          <w:sz w:val="20"/>
          <w:szCs w:val="20"/>
        </w:rPr>
        <w:t>looking for ways to ensure data privacy in their models, while still being able to benefit from the increasing amount</w:t>
      </w:r>
      <w:r>
        <w:rPr>
          <w:sz w:val="20"/>
          <w:szCs w:val="20"/>
        </w:rPr>
        <w:t>s</w:t>
      </w:r>
      <w:r w:rsidRPr="3BB7424B">
        <w:rPr>
          <w:sz w:val="20"/>
          <w:szCs w:val="20"/>
        </w:rPr>
        <w:t xml:space="preserve"> of data</w:t>
      </w:r>
      <w:r>
        <w:rPr>
          <w:sz w:val="20"/>
          <w:szCs w:val="20"/>
        </w:rPr>
        <w:t>.</w:t>
      </w:r>
      <w:r w:rsidRPr="3BB7424B">
        <w:rPr>
          <w:sz w:val="20"/>
          <w:szCs w:val="20"/>
        </w:rPr>
        <w:t xml:space="preserve"> One </w:t>
      </w:r>
      <w:r w:rsidRPr="3BB7424B">
        <w:rPr>
          <w:sz w:val="20"/>
          <w:szCs w:val="20"/>
        </w:rPr>
        <w:t>approach that shows promise is Federated Learning</w:t>
      </w:r>
      <w:r>
        <w:rPr>
          <w:sz w:val="20"/>
          <w:szCs w:val="20"/>
        </w:rPr>
        <w:t xml:space="preserve"> (FL)</w:t>
      </w:r>
      <w:r w:rsidRPr="3BB7424B">
        <w:rPr>
          <w:sz w:val="20"/>
          <w:szCs w:val="20"/>
        </w:rPr>
        <w:t xml:space="preserve"> [2].</w:t>
      </w:r>
    </w:p>
    <w:p w14:paraId="6C2A754E" w14:textId="77777777" w:rsidR="00092C7D" w:rsidRDefault="00092C7D" w:rsidP="00092C7D">
      <w:pPr>
        <w:ind w:right="95"/>
        <w:rPr>
          <w:sz w:val="20"/>
          <w:szCs w:val="20"/>
        </w:rPr>
      </w:pPr>
    </w:p>
    <w:p w14:paraId="33E31B36" w14:textId="77777777" w:rsidR="00092C7D" w:rsidRDefault="00092C7D" w:rsidP="00092C7D">
      <w:pPr>
        <w:ind w:right="95"/>
        <w:rPr>
          <w:sz w:val="20"/>
          <w:szCs w:val="20"/>
        </w:rPr>
      </w:pPr>
      <w:r w:rsidRPr="3BB7424B">
        <w:rPr>
          <w:sz w:val="20"/>
          <w:szCs w:val="20"/>
        </w:rPr>
        <w:t xml:space="preserve">This work aims to provide an overview of FL and how it can be applied to the healthcare sector as a way of benefitting from advances in </w:t>
      </w:r>
      <w:r>
        <w:rPr>
          <w:sz w:val="20"/>
          <w:szCs w:val="20"/>
        </w:rPr>
        <w:t>AI</w:t>
      </w:r>
      <w:r w:rsidRPr="3BB7424B">
        <w:rPr>
          <w:sz w:val="20"/>
          <w:szCs w:val="20"/>
        </w:rPr>
        <w:t>, while ensuring data privacy for the users of the services provided.</w:t>
      </w:r>
    </w:p>
    <w:p w14:paraId="5F1F9034" w14:textId="77777777" w:rsidR="00092C7D" w:rsidRDefault="00092C7D">
      <w:pPr>
        <w:pStyle w:val="Heading1"/>
        <w:rPr>
          <w:rFonts w:ascii="Times New Roman" w:hAnsi="Times New Roman" w:cs="Times New Roman"/>
          <w:sz w:val="22"/>
          <w:szCs w:val="22"/>
        </w:rPr>
      </w:pPr>
    </w:p>
    <w:p w14:paraId="67D3CEBB" w14:textId="53D9A1C3" w:rsidR="00AA0367" w:rsidRDefault="007F54CE">
      <w:pPr>
        <w:pStyle w:val="Heading1"/>
        <w:rPr>
          <w:rFonts w:ascii="Times New Roman" w:hAnsi="Times New Roman" w:cs="Times New Roman"/>
          <w:sz w:val="22"/>
          <w:szCs w:val="22"/>
        </w:rPr>
      </w:pPr>
      <w:r>
        <w:rPr>
          <w:rFonts w:ascii="Times New Roman" w:hAnsi="Times New Roman" w:cs="Times New Roman"/>
          <w:sz w:val="22"/>
          <w:szCs w:val="22"/>
        </w:rPr>
        <w:t>Discussion</w:t>
      </w:r>
    </w:p>
    <w:p w14:paraId="58629411" w14:textId="74C63E67" w:rsidR="00AA0367" w:rsidRDefault="09166B47" w:rsidP="60688121">
      <w:pPr>
        <w:ind w:right="95"/>
        <w:rPr>
          <w:sz w:val="20"/>
          <w:szCs w:val="20"/>
        </w:rPr>
      </w:pPr>
      <w:r w:rsidRPr="3A631E25">
        <w:rPr>
          <w:sz w:val="20"/>
          <w:szCs w:val="20"/>
        </w:rPr>
        <w:t>Taking</w:t>
      </w:r>
      <w:r w:rsidR="68A13174" w:rsidRPr="3A631E25">
        <w:rPr>
          <w:sz w:val="20"/>
          <w:szCs w:val="20"/>
        </w:rPr>
        <w:t xml:space="preserve"> the example of </w:t>
      </w:r>
      <w:r w:rsidR="6AD97DBF" w:rsidRPr="3A631E25">
        <w:rPr>
          <w:sz w:val="20"/>
          <w:szCs w:val="20"/>
        </w:rPr>
        <w:t>disease</w:t>
      </w:r>
      <w:r w:rsidR="68A13174" w:rsidRPr="3A631E25">
        <w:rPr>
          <w:sz w:val="20"/>
          <w:szCs w:val="20"/>
        </w:rPr>
        <w:t xml:space="preserve"> detection, with </w:t>
      </w:r>
      <w:r w:rsidR="00710801">
        <w:rPr>
          <w:sz w:val="20"/>
          <w:szCs w:val="20"/>
        </w:rPr>
        <w:t>machine learning (</w:t>
      </w:r>
      <w:r w:rsidR="68A13174" w:rsidRPr="3A631E25">
        <w:rPr>
          <w:sz w:val="20"/>
          <w:szCs w:val="20"/>
        </w:rPr>
        <w:t>ML</w:t>
      </w:r>
      <w:r w:rsidR="00710801">
        <w:rPr>
          <w:sz w:val="20"/>
          <w:szCs w:val="20"/>
        </w:rPr>
        <w:t>)</w:t>
      </w:r>
      <w:r w:rsidR="68A13174" w:rsidRPr="3A631E25">
        <w:rPr>
          <w:sz w:val="20"/>
          <w:szCs w:val="20"/>
        </w:rPr>
        <w:t>, a</w:t>
      </w:r>
      <w:r w:rsidR="51214224" w:rsidRPr="3A631E25">
        <w:rPr>
          <w:sz w:val="20"/>
          <w:szCs w:val="20"/>
        </w:rPr>
        <w:t xml:space="preserve"> </w:t>
      </w:r>
      <w:r w:rsidR="59701C08" w:rsidRPr="3A631E25">
        <w:rPr>
          <w:sz w:val="20"/>
          <w:szCs w:val="20"/>
        </w:rPr>
        <w:t>typical workflow would be</w:t>
      </w:r>
      <w:r w:rsidR="39A6DC3E" w:rsidRPr="3A631E25">
        <w:rPr>
          <w:sz w:val="20"/>
          <w:szCs w:val="20"/>
        </w:rPr>
        <w:t xml:space="preserve"> to</w:t>
      </w:r>
      <w:r w:rsidR="68A13174" w:rsidRPr="3A631E25">
        <w:rPr>
          <w:sz w:val="20"/>
          <w:szCs w:val="20"/>
        </w:rPr>
        <w:t xml:space="preserve"> </w:t>
      </w:r>
      <w:r w:rsidR="20DF8042" w:rsidRPr="3A631E25">
        <w:rPr>
          <w:sz w:val="20"/>
          <w:szCs w:val="20"/>
        </w:rPr>
        <w:t>gather the dataset, build</w:t>
      </w:r>
      <w:r w:rsidR="00F51E41">
        <w:rPr>
          <w:sz w:val="20"/>
          <w:szCs w:val="20"/>
        </w:rPr>
        <w:t xml:space="preserve"> and tune</w:t>
      </w:r>
      <w:r w:rsidR="20DF8042" w:rsidRPr="3A631E25">
        <w:rPr>
          <w:sz w:val="20"/>
          <w:szCs w:val="20"/>
        </w:rPr>
        <w:t xml:space="preserve"> a model, deploy</w:t>
      </w:r>
      <w:r w:rsidR="006D7F62">
        <w:rPr>
          <w:sz w:val="20"/>
          <w:szCs w:val="20"/>
        </w:rPr>
        <w:t>ing</w:t>
      </w:r>
      <w:r w:rsidR="20DF8042" w:rsidRPr="3A631E25">
        <w:rPr>
          <w:sz w:val="20"/>
          <w:szCs w:val="20"/>
        </w:rPr>
        <w:t xml:space="preserve"> it</w:t>
      </w:r>
      <w:r w:rsidR="0E4FCD93" w:rsidRPr="3A631E25">
        <w:rPr>
          <w:sz w:val="20"/>
          <w:szCs w:val="20"/>
        </w:rPr>
        <w:t xml:space="preserve"> when a </w:t>
      </w:r>
      <w:r w:rsidR="00E876F2">
        <w:rPr>
          <w:sz w:val="20"/>
          <w:szCs w:val="20"/>
        </w:rPr>
        <w:t xml:space="preserve">desired </w:t>
      </w:r>
      <w:r w:rsidR="0E4FCD93" w:rsidRPr="3A631E25">
        <w:rPr>
          <w:sz w:val="20"/>
          <w:szCs w:val="20"/>
        </w:rPr>
        <w:t xml:space="preserve">level of accuracy is </w:t>
      </w:r>
      <w:r w:rsidR="5F846573" w:rsidRPr="3A631E25">
        <w:rPr>
          <w:sz w:val="20"/>
          <w:szCs w:val="20"/>
        </w:rPr>
        <w:t>reached.</w:t>
      </w:r>
      <w:r w:rsidR="4D730DD8" w:rsidRPr="3A631E25">
        <w:rPr>
          <w:sz w:val="20"/>
          <w:szCs w:val="20"/>
        </w:rPr>
        <w:t xml:space="preserve"> But this dataset may</w:t>
      </w:r>
      <w:r w:rsidR="005B5293">
        <w:rPr>
          <w:sz w:val="20"/>
          <w:szCs w:val="20"/>
        </w:rPr>
        <w:t xml:space="preserve"> be quite old or may not have been updated with the most recent data and is not local to the hospital.</w:t>
      </w:r>
    </w:p>
    <w:p w14:paraId="052C9473" w14:textId="5B0210F2" w:rsidR="3A631E25" w:rsidRDefault="3A631E25" w:rsidP="3A631E25">
      <w:pPr>
        <w:ind w:right="95"/>
        <w:rPr>
          <w:sz w:val="20"/>
          <w:szCs w:val="20"/>
        </w:rPr>
      </w:pPr>
    </w:p>
    <w:p w14:paraId="104FF20C" w14:textId="155254EE" w:rsidR="007F0A1D" w:rsidRDefault="7C42B7E7">
      <w:pPr>
        <w:ind w:right="95"/>
        <w:rPr>
          <w:sz w:val="20"/>
          <w:szCs w:val="20"/>
        </w:rPr>
      </w:pPr>
      <w:r w:rsidRPr="7ECCC0FE">
        <w:rPr>
          <w:sz w:val="20"/>
          <w:szCs w:val="20"/>
        </w:rPr>
        <w:t xml:space="preserve">FL offers a way to continually update the ML model </w:t>
      </w:r>
      <w:r w:rsidR="680C40D7" w:rsidRPr="7ECCC0FE">
        <w:rPr>
          <w:sz w:val="20"/>
          <w:szCs w:val="20"/>
        </w:rPr>
        <w:t>while keeping data private</w:t>
      </w:r>
      <w:r w:rsidR="007A1092">
        <w:rPr>
          <w:sz w:val="20"/>
          <w:szCs w:val="20"/>
        </w:rPr>
        <w:t>. This is done</w:t>
      </w:r>
      <w:r w:rsidR="680C40D7" w:rsidRPr="7ECCC0FE">
        <w:rPr>
          <w:sz w:val="20"/>
          <w:szCs w:val="20"/>
        </w:rPr>
        <w:t xml:space="preserve"> by </w:t>
      </w:r>
      <w:r w:rsidR="35549CA3" w:rsidRPr="7ECCC0FE">
        <w:rPr>
          <w:sz w:val="20"/>
          <w:szCs w:val="20"/>
        </w:rPr>
        <w:t>training</w:t>
      </w:r>
      <w:r w:rsidR="680C40D7" w:rsidRPr="7ECCC0FE">
        <w:rPr>
          <w:sz w:val="20"/>
          <w:szCs w:val="20"/>
        </w:rPr>
        <w:t xml:space="preserve"> a local model</w:t>
      </w:r>
      <w:r w:rsidR="0045222E">
        <w:rPr>
          <w:sz w:val="20"/>
          <w:szCs w:val="20"/>
        </w:rPr>
        <w:t xml:space="preserve"> on the data held by the health centre</w:t>
      </w:r>
      <w:r w:rsidR="00AF2AC3">
        <w:rPr>
          <w:sz w:val="20"/>
          <w:szCs w:val="20"/>
        </w:rPr>
        <w:t xml:space="preserve"> (i.e., client)</w:t>
      </w:r>
      <w:r w:rsidR="005F22DF">
        <w:rPr>
          <w:sz w:val="20"/>
          <w:szCs w:val="20"/>
        </w:rPr>
        <w:t>. This means that the data never leaves the location</w:t>
      </w:r>
      <w:r w:rsidR="000604C9">
        <w:rPr>
          <w:sz w:val="20"/>
          <w:szCs w:val="20"/>
        </w:rPr>
        <w:t>.</w:t>
      </w:r>
      <w:r w:rsidR="005F22DF">
        <w:rPr>
          <w:sz w:val="20"/>
          <w:szCs w:val="20"/>
        </w:rPr>
        <w:t xml:space="preserve"> </w:t>
      </w:r>
      <w:r w:rsidR="007D6FD6">
        <w:rPr>
          <w:sz w:val="20"/>
          <w:szCs w:val="20"/>
        </w:rPr>
        <w:t>W</w:t>
      </w:r>
      <w:r w:rsidR="00DB153D">
        <w:rPr>
          <w:sz w:val="20"/>
          <w:szCs w:val="20"/>
        </w:rPr>
        <w:t>hen</w:t>
      </w:r>
      <w:r w:rsidR="5888DE72" w:rsidRPr="7ECCC0FE">
        <w:rPr>
          <w:sz w:val="20"/>
          <w:szCs w:val="20"/>
        </w:rPr>
        <w:t xml:space="preserve"> the local model has been trained, </w:t>
      </w:r>
      <w:r w:rsidR="530FF955" w:rsidRPr="7ECCC0FE">
        <w:rPr>
          <w:sz w:val="20"/>
          <w:szCs w:val="20"/>
        </w:rPr>
        <w:t xml:space="preserve">the </w:t>
      </w:r>
      <w:r w:rsidR="0C9D4151" w:rsidRPr="7ECCC0FE">
        <w:rPr>
          <w:sz w:val="20"/>
          <w:szCs w:val="20"/>
        </w:rPr>
        <w:t xml:space="preserve">updated </w:t>
      </w:r>
      <w:r w:rsidR="2A8AF59A" w:rsidRPr="7ECCC0FE">
        <w:rPr>
          <w:sz w:val="20"/>
          <w:szCs w:val="20"/>
        </w:rPr>
        <w:t>model parameters</w:t>
      </w:r>
      <w:r w:rsidR="4815F7DD" w:rsidRPr="7ECCC0FE">
        <w:rPr>
          <w:sz w:val="20"/>
          <w:szCs w:val="20"/>
        </w:rPr>
        <w:t xml:space="preserve">, and not the data </w:t>
      </w:r>
      <w:r w:rsidR="007855DF" w:rsidRPr="7ECCC0FE">
        <w:rPr>
          <w:sz w:val="20"/>
          <w:szCs w:val="20"/>
        </w:rPr>
        <w:t>itself</w:t>
      </w:r>
      <w:r w:rsidR="000303E4">
        <w:rPr>
          <w:sz w:val="20"/>
          <w:szCs w:val="20"/>
        </w:rPr>
        <w:t>,</w:t>
      </w:r>
      <w:r w:rsidR="007855DF" w:rsidRPr="7ECCC0FE">
        <w:rPr>
          <w:sz w:val="20"/>
          <w:szCs w:val="20"/>
        </w:rPr>
        <w:t xml:space="preserve"> are</w:t>
      </w:r>
      <w:r w:rsidR="530FF955" w:rsidRPr="7ECCC0FE">
        <w:rPr>
          <w:sz w:val="20"/>
          <w:szCs w:val="20"/>
        </w:rPr>
        <w:t xml:space="preserve"> sent back to a central server, which </w:t>
      </w:r>
      <w:r w:rsidR="5BAFC392" w:rsidRPr="7ECCC0FE">
        <w:rPr>
          <w:sz w:val="20"/>
          <w:szCs w:val="20"/>
        </w:rPr>
        <w:t>receives</w:t>
      </w:r>
      <w:r w:rsidR="530FF955" w:rsidRPr="7ECCC0FE">
        <w:rPr>
          <w:sz w:val="20"/>
          <w:szCs w:val="20"/>
        </w:rPr>
        <w:t xml:space="preserve"> the updates from </w:t>
      </w:r>
      <w:r w:rsidR="76DD3A40" w:rsidRPr="35E3055B">
        <w:rPr>
          <w:sz w:val="20"/>
          <w:szCs w:val="20"/>
        </w:rPr>
        <w:t>many</w:t>
      </w:r>
      <w:r w:rsidR="530FF955" w:rsidRPr="7ECCC0FE">
        <w:rPr>
          <w:sz w:val="20"/>
          <w:szCs w:val="20"/>
        </w:rPr>
        <w:t xml:space="preserve"> sites, and </w:t>
      </w:r>
      <w:r w:rsidR="1BD95A3F" w:rsidRPr="7ECCC0FE">
        <w:rPr>
          <w:sz w:val="20"/>
          <w:szCs w:val="20"/>
        </w:rPr>
        <w:t>aggregates</w:t>
      </w:r>
      <w:r w:rsidR="530FF955" w:rsidRPr="7ECCC0FE">
        <w:rPr>
          <w:sz w:val="20"/>
          <w:szCs w:val="20"/>
        </w:rPr>
        <w:t xml:space="preserve"> them </w:t>
      </w:r>
      <w:r w:rsidR="2C8007AC" w:rsidRPr="7ECCC0FE">
        <w:rPr>
          <w:sz w:val="20"/>
          <w:szCs w:val="20"/>
        </w:rPr>
        <w:t xml:space="preserve">to </w:t>
      </w:r>
      <w:r w:rsidR="5C7A8A9E" w:rsidRPr="7ECCC0FE">
        <w:rPr>
          <w:sz w:val="20"/>
          <w:szCs w:val="20"/>
        </w:rPr>
        <w:t>train</w:t>
      </w:r>
      <w:r w:rsidR="2C8007AC" w:rsidRPr="7ECCC0FE">
        <w:rPr>
          <w:sz w:val="20"/>
          <w:szCs w:val="20"/>
        </w:rPr>
        <w:t xml:space="preserve"> a new global model which is </w:t>
      </w:r>
      <w:r w:rsidR="2C8007AC" w:rsidRPr="35E3055B">
        <w:rPr>
          <w:sz w:val="20"/>
          <w:szCs w:val="20"/>
        </w:rPr>
        <w:t>the</w:t>
      </w:r>
      <w:r w:rsidR="58917BA3" w:rsidRPr="35E3055B">
        <w:rPr>
          <w:sz w:val="20"/>
          <w:szCs w:val="20"/>
        </w:rPr>
        <w:t>n</w:t>
      </w:r>
      <w:r w:rsidR="2C8007AC" w:rsidRPr="7ECCC0FE">
        <w:rPr>
          <w:sz w:val="20"/>
          <w:szCs w:val="20"/>
        </w:rPr>
        <w:t xml:space="preserve"> sent back to the clients. This process is shown in Figure 1.</w:t>
      </w:r>
      <w:r w:rsidR="007F0A1D">
        <w:rPr>
          <w:sz w:val="20"/>
          <w:szCs w:val="20"/>
        </w:rPr>
        <w:t xml:space="preserve"> This process is repeated over a number of iterations, until</w:t>
      </w:r>
      <w:r w:rsidR="004042A9">
        <w:rPr>
          <w:sz w:val="20"/>
          <w:szCs w:val="20"/>
        </w:rPr>
        <w:t xml:space="preserve"> a desired level of accuracy is reach</w:t>
      </w:r>
      <w:r w:rsidR="003F78C3">
        <w:rPr>
          <w:sz w:val="20"/>
          <w:szCs w:val="20"/>
        </w:rPr>
        <w:t>.</w:t>
      </w:r>
    </w:p>
    <w:p w14:paraId="67D3CEBD" w14:textId="77777777" w:rsidR="00AA0367" w:rsidRDefault="00AA0367">
      <w:pPr>
        <w:ind w:right="95"/>
      </w:pPr>
    </w:p>
    <w:p w14:paraId="67D3CEBE" w14:textId="77777777" w:rsidR="00AA0367" w:rsidRDefault="007F54CE">
      <w:pPr>
        <w:pStyle w:val="Heading1"/>
        <w:rPr>
          <w:rFonts w:ascii="Times New Roman" w:hAnsi="Times New Roman" w:cs="Times New Roman"/>
          <w:sz w:val="22"/>
          <w:szCs w:val="22"/>
        </w:rPr>
      </w:pPr>
      <w:r>
        <w:rPr>
          <w:rFonts w:ascii="Times New Roman" w:hAnsi="Times New Roman" w:cs="Times New Roman"/>
          <w:sz w:val="22"/>
          <w:szCs w:val="22"/>
        </w:rPr>
        <w:t xml:space="preserve">CONCLUSION </w:t>
      </w:r>
    </w:p>
    <w:p w14:paraId="67D3CEBF" w14:textId="53F399CF" w:rsidR="00AA0367" w:rsidRDefault="7861F1BC">
      <w:pPr>
        <w:ind w:right="95"/>
        <w:rPr>
          <w:sz w:val="20"/>
          <w:szCs w:val="20"/>
        </w:rPr>
      </w:pPr>
      <w:r w:rsidRPr="7ECCC0FE">
        <w:rPr>
          <w:sz w:val="20"/>
          <w:szCs w:val="20"/>
        </w:rPr>
        <w:t xml:space="preserve">In a healthcare </w:t>
      </w:r>
      <w:r w:rsidR="774F3BFB" w:rsidRPr="7ECCC0FE">
        <w:rPr>
          <w:sz w:val="20"/>
          <w:szCs w:val="20"/>
        </w:rPr>
        <w:t>environment</w:t>
      </w:r>
      <w:r w:rsidRPr="7ECCC0FE">
        <w:rPr>
          <w:sz w:val="20"/>
          <w:szCs w:val="20"/>
        </w:rPr>
        <w:t xml:space="preserve">, </w:t>
      </w:r>
      <w:r w:rsidR="008A5F9E">
        <w:rPr>
          <w:sz w:val="20"/>
          <w:szCs w:val="20"/>
        </w:rPr>
        <w:t>FL</w:t>
      </w:r>
      <w:r w:rsidRPr="7ECCC0FE">
        <w:rPr>
          <w:sz w:val="20"/>
          <w:szCs w:val="20"/>
        </w:rPr>
        <w:t xml:space="preserve"> offers a way to train </w:t>
      </w:r>
      <w:r w:rsidR="003D6576">
        <w:rPr>
          <w:sz w:val="20"/>
          <w:szCs w:val="20"/>
        </w:rPr>
        <w:t>ML m</w:t>
      </w:r>
      <w:r w:rsidR="007E6FE3">
        <w:rPr>
          <w:sz w:val="20"/>
          <w:szCs w:val="20"/>
        </w:rPr>
        <w:t>o</w:t>
      </w:r>
      <w:r w:rsidR="007E6FE3" w:rsidRPr="7ECCC0FE">
        <w:rPr>
          <w:sz w:val="20"/>
          <w:szCs w:val="20"/>
        </w:rPr>
        <w:t>dels</w:t>
      </w:r>
      <w:r w:rsidRPr="7ECCC0FE">
        <w:rPr>
          <w:sz w:val="20"/>
          <w:szCs w:val="20"/>
        </w:rPr>
        <w:t xml:space="preserve"> which can be widely used on data that remains local to the hospital or health centre</w:t>
      </w:r>
      <w:r w:rsidR="752789FD" w:rsidRPr="7ECCC0FE">
        <w:rPr>
          <w:sz w:val="20"/>
          <w:szCs w:val="20"/>
        </w:rPr>
        <w:t>, thereby</w:t>
      </w:r>
      <w:r w:rsidR="36E665B5" w:rsidRPr="7ECCC0FE">
        <w:rPr>
          <w:sz w:val="20"/>
          <w:szCs w:val="20"/>
        </w:rPr>
        <w:t xml:space="preserve"> allowing more users to benefit</w:t>
      </w:r>
      <w:r w:rsidR="1514F3B7" w:rsidRPr="7ECCC0FE">
        <w:rPr>
          <w:sz w:val="20"/>
          <w:szCs w:val="20"/>
        </w:rPr>
        <w:t xml:space="preserve"> from a system trained on the most recent data.</w:t>
      </w:r>
    </w:p>
    <w:p w14:paraId="67D3CEC0" w14:textId="77777777" w:rsidR="00AA0367" w:rsidRDefault="00AA0367">
      <w:pPr>
        <w:pBdr>
          <w:top w:val="nil"/>
          <w:left w:val="nil"/>
          <w:bottom w:val="nil"/>
          <w:right w:val="nil"/>
          <w:between w:val="nil"/>
        </w:pBdr>
        <w:spacing w:after="120"/>
        <w:ind w:right="95"/>
        <w:rPr>
          <w:b/>
          <w:smallCaps/>
          <w:color w:val="000000"/>
          <w:sz w:val="20"/>
          <w:szCs w:val="20"/>
        </w:rPr>
      </w:pPr>
    </w:p>
    <w:p w14:paraId="67D3CEC1" w14:textId="77777777" w:rsidR="00AA0367" w:rsidRDefault="007F54CE">
      <w:pPr>
        <w:pStyle w:val="Heading1"/>
        <w:rPr>
          <w:rFonts w:ascii="Times New Roman" w:hAnsi="Times New Roman" w:cs="Times New Roman"/>
          <w:sz w:val="22"/>
          <w:szCs w:val="22"/>
        </w:rPr>
      </w:pPr>
      <w:r>
        <w:rPr>
          <w:rFonts w:ascii="Times New Roman" w:hAnsi="Times New Roman" w:cs="Times New Roman"/>
          <w:sz w:val="22"/>
          <w:szCs w:val="22"/>
        </w:rPr>
        <w:t>References</w:t>
      </w:r>
    </w:p>
    <w:p w14:paraId="6577C318" w14:textId="46A6BEB5" w:rsidR="00992EDB" w:rsidRDefault="008B29E7">
      <w:pPr>
        <w:pBdr>
          <w:top w:val="nil"/>
          <w:left w:val="nil"/>
          <w:bottom w:val="nil"/>
          <w:right w:val="nil"/>
          <w:between w:val="nil"/>
        </w:pBdr>
        <w:ind w:right="95"/>
        <w:rPr>
          <w:color w:val="1F1F1F"/>
          <w:sz w:val="20"/>
          <w:szCs w:val="20"/>
          <w:shd w:val="clear" w:color="auto" w:fill="FFFFFF"/>
        </w:rPr>
      </w:pPr>
      <w:r w:rsidRPr="009A72EC">
        <w:rPr>
          <w:color w:val="000000"/>
          <w:sz w:val="20"/>
          <w:szCs w:val="20"/>
        </w:rPr>
        <w:t xml:space="preserve">[1] </w:t>
      </w:r>
      <w:r w:rsidR="00196E2A" w:rsidRPr="009A72EC">
        <w:rPr>
          <w:color w:val="1F1F1F"/>
          <w:sz w:val="20"/>
          <w:szCs w:val="20"/>
          <w:shd w:val="clear" w:color="auto" w:fill="FFFFFF"/>
        </w:rPr>
        <w:t>Engström</w:t>
      </w:r>
      <w:r w:rsidR="009A72EC" w:rsidRPr="009A72EC">
        <w:rPr>
          <w:color w:val="1F1F1F"/>
          <w:sz w:val="20"/>
          <w:szCs w:val="20"/>
          <w:shd w:val="clear" w:color="auto" w:fill="FFFFFF"/>
        </w:rPr>
        <w:t xml:space="preserve"> (</w:t>
      </w:r>
      <w:r w:rsidR="009A72EC" w:rsidRPr="009A72EC">
        <w:rPr>
          <w:i/>
          <w:iCs/>
          <w:color w:val="1F1F1F"/>
          <w:sz w:val="20"/>
          <w:szCs w:val="20"/>
          <w:shd w:val="clear" w:color="auto" w:fill="FFFFFF"/>
        </w:rPr>
        <w:t xml:space="preserve">et al.), </w:t>
      </w:r>
      <w:r w:rsidR="009A72EC" w:rsidRPr="009A72EC">
        <w:rPr>
          <w:color w:val="1F1F1F"/>
          <w:sz w:val="20"/>
          <w:szCs w:val="20"/>
          <w:shd w:val="clear" w:color="auto" w:fill="FFFFFF"/>
        </w:rPr>
        <w:t>Computers in Human Behavior Rep</w:t>
      </w:r>
      <w:r w:rsidR="009A72EC">
        <w:rPr>
          <w:color w:val="1F1F1F"/>
          <w:sz w:val="20"/>
          <w:szCs w:val="20"/>
          <w:shd w:val="clear" w:color="auto" w:fill="FFFFFF"/>
        </w:rPr>
        <w:t>orts</w:t>
      </w:r>
      <w:r w:rsidR="00E23399">
        <w:rPr>
          <w:color w:val="1F1F1F"/>
          <w:sz w:val="20"/>
          <w:szCs w:val="20"/>
          <w:shd w:val="clear" w:color="auto" w:fill="FFFFFF"/>
        </w:rPr>
        <w:t>, Vol 9</w:t>
      </w:r>
      <w:r w:rsidR="00864C2E">
        <w:rPr>
          <w:color w:val="1F1F1F"/>
          <w:sz w:val="20"/>
          <w:szCs w:val="20"/>
          <w:shd w:val="clear" w:color="auto" w:fill="FFFFFF"/>
        </w:rPr>
        <w:t xml:space="preserve">, </w:t>
      </w:r>
      <w:r w:rsidR="008632B3">
        <w:rPr>
          <w:color w:val="1F1F1F"/>
          <w:sz w:val="20"/>
          <w:szCs w:val="20"/>
          <w:shd w:val="clear" w:color="auto" w:fill="FFFFFF"/>
        </w:rPr>
        <w:t>2023</w:t>
      </w:r>
    </w:p>
    <w:p w14:paraId="7684E7E8" w14:textId="63EE2302" w:rsidR="00992EDB" w:rsidRPr="009C4964" w:rsidRDefault="00992EDB" w:rsidP="00992EDB">
      <w:pPr>
        <w:pBdr>
          <w:top w:val="nil"/>
          <w:left w:val="nil"/>
          <w:bottom w:val="nil"/>
          <w:right w:val="nil"/>
          <w:between w:val="nil"/>
        </w:pBdr>
        <w:spacing w:before="240"/>
        <w:ind w:right="95"/>
        <w:rPr>
          <w:color w:val="000000"/>
          <w:sz w:val="20"/>
          <w:szCs w:val="20"/>
        </w:rPr>
      </w:pPr>
      <w:r w:rsidRPr="009C4964">
        <w:rPr>
          <w:color w:val="1F1F1F"/>
          <w:sz w:val="20"/>
          <w:szCs w:val="20"/>
          <w:shd w:val="clear" w:color="auto" w:fill="FFFFFF"/>
        </w:rPr>
        <w:t>[2] McMahan (</w:t>
      </w:r>
      <w:r w:rsidRPr="009C4964">
        <w:rPr>
          <w:i/>
          <w:iCs/>
          <w:color w:val="1F1F1F"/>
          <w:sz w:val="20"/>
          <w:szCs w:val="20"/>
          <w:shd w:val="clear" w:color="auto" w:fill="FFFFFF"/>
        </w:rPr>
        <w:t xml:space="preserve">et al.), </w:t>
      </w:r>
      <w:r w:rsidR="001E3A6E" w:rsidRPr="009C4964">
        <w:rPr>
          <w:color w:val="1F1F1F"/>
          <w:sz w:val="20"/>
          <w:szCs w:val="20"/>
          <w:shd w:val="clear" w:color="auto" w:fill="FFFFFF"/>
        </w:rPr>
        <w:t>Artifi</w:t>
      </w:r>
      <w:r w:rsidR="00607C8E" w:rsidRPr="009C4964">
        <w:rPr>
          <w:color w:val="1F1F1F"/>
          <w:sz w:val="20"/>
          <w:szCs w:val="20"/>
          <w:shd w:val="clear" w:color="auto" w:fill="FFFFFF"/>
        </w:rPr>
        <w:t>cial</w:t>
      </w:r>
      <w:r w:rsidR="00317673" w:rsidRPr="009C4964">
        <w:rPr>
          <w:color w:val="1F1F1F"/>
          <w:sz w:val="20"/>
          <w:szCs w:val="20"/>
          <w:shd w:val="clear" w:color="auto" w:fill="FFFFFF"/>
        </w:rPr>
        <w:t xml:space="preserve"> Intelligence and Statistics</w:t>
      </w:r>
      <w:r w:rsidR="00607C8E" w:rsidRPr="009C4964">
        <w:rPr>
          <w:color w:val="1F1F1F"/>
          <w:sz w:val="20"/>
          <w:szCs w:val="20"/>
          <w:shd w:val="clear" w:color="auto" w:fill="FFFFFF"/>
        </w:rPr>
        <w:t>,</w:t>
      </w:r>
      <w:r w:rsidR="00F2236B" w:rsidRPr="009C4964">
        <w:rPr>
          <w:color w:val="1F1F1F"/>
          <w:sz w:val="20"/>
          <w:szCs w:val="20"/>
          <w:shd w:val="clear" w:color="auto" w:fill="FFFFFF"/>
        </w:rPr>
        <w:t xml:space="preserve"> pp. 1273-1282,</w:t>
      </w:r>
      <w:r w:rsidR="00607C8E" w:rsidRPr="009C4964">
        <w:rPr>
          <w:color w:val="1F1F1F"/>
          <w:sz w:val="20"/>
          <w:szCs w:val="20"/>
          <w:shd w:val="clear" w:color="auto" w:fill="FFFFFF"/>
        </w:rPr>
        <w:t xml:space="preserve"> </w:t>
      </w:r>
      <w:commentRangeStart w:id="8"/>
      <w:r w:rsidR="00607C8E" w:rsidRPr="009C4964">
        <w:rPr>
          <w:color w:val="1F1F1F"/>
          <w:sz w:val="20"/>
          <w:szCs w:val="20"/>
          <w:shd w:val="clear" w:color="auto" w:fill="FFFFFF"/>
        </w:rPr>
        <w:t>2017</w:t>
      </w:r>
      <w:commentRangeEnd w:id="8"/>
      <w:r w:rsidR="0091391D">
        <w:rPr>
          <w:rStyle w:val="CommentReference"/>
        </w:rPr>
        <w:commentReference w:id="8"/>
      </w:r>
    </w:p>
    <w:p w14:paraId="67D3CEC3" w14:textId="77777777" w:rsidR="00AA0367" w:rsidRPr="009C4964" w:rsidRDefault="00AA0367">
      <w:pPr>
        <w:pBdr>
          <w:top w:val="nil"/>
          <w:left w:val="nil"/>
          <w:bottom w:val="nil"/>
          <w:right w:val="nil"/>
          <w:between w:val="nil"/>
        </w:pBdr>
        <w:ind w:right="95"/>
        <w:rPr>
          <w:color w:val="000000"/>
          <w:sz w:val="20"/>
          <w:szCs w:val="20"/>
        </w:rPr>
      </w:pPr>
    </w:p>
    <w:p w14:paraId="67D3CECE" w14:textId="7644BD61" w:rsidR="00AA0367" w:rsidRDefault="00AA0367">
      <w:pPr>
        <w:ind w:right="95"/>
        <w:rPr>
          <w:sz w:val="20"/>
          <w:szCs w:val="20"/>
        </w:rPr>
      </w:pPr>
    </w:p>
    <w:sectPr w:rsidR="00AA0367">
      <w:type w:val="continuous"/>
      <w:pgSz w:w="11906" w:h="16838"/>
      <w:pgMar w:top="1440" w:right="1440" w:bottom="1440" w:left="1440" w:header="708" w:footer="708" w:gutter="0"/>
      <w:cols w:num="2" w:space="720" w:equalWidth="0">
        <w:col w:w="4159" w:space="708"/>
        <w:col w:w="4159"/>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eland, Ian" w:date="2024-04-05T21:53:00Z" w:initials="IC">
    <w:p w14:paraId="64999F09" w14:textId="77777777" w:rsidR="00E50A90" w:rsidRDefault="00E50A90" w:rsidP="00E50A90">
      <w:pPr>
        <w:pStyle w:val="CommentText"/>
        <w:jc w:val="left"/>
      </w:pPr>
      <w:r>
        <w:rPr>
          <w:rStyle w:val="CommentReference"/>
        </w:rPr>
        <w:annotationRef/>
      </w:r>
      <w:r>
        <w:t xml:space="preserve">Perhaps this should be a little more ambitious in terms of its title. What about something like a framework for the application of federated learning in a healthcare setting? </w:t>
      </w:r>
    </w:p>
    <w:p w14:paraId="747710EE" w14:textId="77777777" w:rsidR="00E50A90" w:rsidRDefault="00E50A90" w:rsidP="00E50A90">
      <w:pPr>
        <w:pStyle w:val="CommentText"/>
        <w:jc w:val="left"/>
      </w:pPr>
    </w:p>
    <w:p w14:paraId="16D1738C" w14:textId="77777777" w:rsidR="00E50A90" w:rsidRDefault="00E50A90" w:rsidP="00E50A90">
      <w:pPr>
        <w:pStyle w:val="CommentText"/>
        <w:jc w:val="left"/>
      </w:pPr>
      <w:r>
        <w:t>Or</w:t>
      </w:r>
    </w:p>
    <w:p w14:paraId="7C4A89B6" w14:textId="77777777" w:rsidR="00E50A90" w:rsidRDefault="00E50A90" w:rsidP="00E50A90">
      <w:pPr>
        <w:pStyle w:val="CommentText"/>
        <w:jc w:val="left"/>
      </w:pPr>
    </w:p>
    <w:p w14:paraId="5F50451D" w14:textId="77777777" w:rsidR="00E50A90" w:rsidRDefault="00E50A90" w:rsidP="00E50A90">
      <w:pPr>
        <w:pStyle w:val="CommentText"/>
        <w:jc w:val="left"/>
      </w:pPr>
      <w:r>
        <w:t>The potential of Federated Learning in Healthcare settings</w:t>
      </w:r>
    </w:p>
  </w:comment>
  <w:comment w:id="2" w:author="Cleland, Ian" w:date="2024-04-05T21:54:00Z" w:initials="IC">
    <w:p w14:paraId="0A6AD3D0" w14:textId="48E5ADCF" w:rsidR="00E50A90" w:rsidRDefault="00E50A90" w:rsidP="00E50A90">
      <w:pPr>
        <w:pStyle w:val="CommentText"/>
        <w:jc w:val="left"/>
      </w:pPr>
      <w:r>
        <w:rPr>
          <w:rStyle w:val="CommentReference"/>
        </w:rPr>
        <w:annotationRef/>
      </w:r>
      <w:r>
        <w:t>I think this needs to be a reference. just using the standard IEEE format with the author,  URL and date accessed should be fine.</w:t>
      </w:r>
    </w:p>
  </w:comment>
  <w:comment w:id="4" w:author="Cleland, Ian" w:date="2024-04-05T22:00:00Z" w:initials="IC">
    <w:p w14:paraId="604B3954" w14:textId="77777777" w:rsidR="00E50A90" w:rsidRDefault="00E50A90" w:rsidP="00E50A90">
      <w:pPr>
        <w:pStyle w:val="CommentText"/>
        <w:jc w:val="left"/>
      </w:pPr>
      <w:r>
        <w:rPr>
          <w:rStyle w:val="CommentReference"/>
        </w:rPr>
        <w:annotationRef/>
      </w:r>
      <w:r>
        <w:t>This is a nice technical diagram but it may be difficult to see the detail given the size.</w:t>
      </w:r>
    </w:p>
  </w:comment>
  <w:comment w:id="8" w:author="Cleland, Ian" w:date="2024-04-05T22:03:00Z" w:initials="IC">
    <w:p w14:paraId="5BF7408A" w14:textId="77777777" w:rsidR="0091391D" w:rsidRDefault="0091391D" w:rsidP="0091391D">
      <w:pPr>
        <w:pStyle w:val="CommentText"/>
        <w:jc w:val="left"/>
      </w:pPr>
      <w:r>
        <w:rPr>
          <w:rStyle w:val="CommentReference"/>
        </w:rPr>
        <w:annotationRef/>
      </w:r>
      <w:r>
        <w:t>This is really well written Sean, though I feel given the content, you havnt really had space to give any detail. With any paper, we need to have some contribution, some reason for people to read or listen to your presentation. Could you consider reframing the abstract to discuss the pros and cons of federated learning on a health setting? This could present some of the work you have done to date on the review/ mind map?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50451D" w15:done="0"/>
  <w15:commentEx w15:paraId="0A6AD3D0" w15:done="0"/>
  <w15:commentEx w15:paraId="604B3954" w15:done="0"/>
  <w15:commentEx w15:paraId="5BF740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DB0826" w16cex:dateUtc="2024-04-05T20:53:00Z"/>
  <w16cex:commentExtensible w16cex:durableId="04FE25B0" w16cex:dateUtc="2024-04-05T20:54:00Z"/>
  <w16cex:commentExtensible w16cex:durableId="7A61E2AF" w16cex:dateUtc="2024-04-05T21:00:00Z"/>
  <w16cex:commentExtensible w16cex:durableId="495BE709" w16cex:dateUtc="2024-04-05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50451D" w16cid:durableId="69DB0826"/>
  <w16cid:commentId w16cid:paraId="0A6AD3D0" w16cid:durableId="04FE25B0"/>
  <w16cid:commentId w16cid:paraId="604B3954" w16cid:durableId="7A61E2AF"/>
  <w16cid:commentId w16cid:paraId="5BF7408A" w16cid:durableId="495BE7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42FDD" w14:textId="77777777" w:rsidR="003A3827" w:rsidRDefault="003A3827">
      <w:r>
        <w:separator/>
      </w:r>
    </w:p>
  </w:endnote>
  <w:endnote w:type="continuationSeparator" w:id="0">
    <w:p w14:paraId="626A6C7A" w14:textId="77777777" w:rsidR="003A3827" w:rsidRDefault="003A3827">
      <w:r>
        <w:continuationSeparator/>
      </w:r>
    </w:p>
  </w:endnote>
  <w:endnote w:type="continuationNotice" w:id="1">
    <w:p w14:paraId="031D3584" w14:textId="77777777" w:rsidR="003A3827" w:rsidRDefault="003A38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3CED1" w14:textId="77777777" w:rsidR="00AA0367" w:rsidRDefault="007F54CE">
    <w:pPr>
      <w:pBdr>
        <w:top w:val="nil"/>
        <w:left w:val="nil"/>
        <w:bottom w:val="nil"/>
        <w:right w:val="nil"/>
        <w:between w:val="nil"/>
      </w:pBdr>
      <w:tabs>
        <w:tab w:val="center" w:pos="4513"/>
        <w:tab w:val="right" w:pos="9026"/>
      </w:tabs>
      <w:jc w:val="left"/>
      <w:rPr>
        <w:color w:val="000000"/>
      </w:rPr>
    </w:pPr>
    <w:r>
      <w:rPr>
        <w:color w:val="000000"/>
        <w:sz w:val="20"/>
        <w:szCs w:val="20"/>
      </w:rPr>
      <w:t xml:space="preserve">Northern Ireland Biomedical Engineering Society (NIBES) </w:t>
    </w:r>
    <w:r>
      <w:rPr>
        <w:color w:val="000000"/>
      </w:rPr>
      <w:t xml:space="preserve">Symposium: </w:t>
    </w:r>
    <w:r>
      <w:t>16</w:t>
    </w:r>
    <w:r>
      <w:rPr>
        <w:color w:val="000000"/>
        <w:vertAlign w:val="superscript"/>
      </w:rPr>
      <w:t>th</w:t>
    </w:r>
    <w:r>
      <w:rPr>
        <w:color w:val="000000"/>
      </w:rPr>
      <w:t xml:space="preserve"> </w:t>
    </w:r>
    <w:r>
      <w:t>May</w:t>
    </w:r>
    <w:r>
      <w:rPr>
        <w:color w:val="000000"/>
      </w:rPr>
      <w:t xml:space="preserve"> </w:t>
    </w:r>
    <w:r>
      <w:t>2024</w:t>
    </w:r>
    <w:r>
      <w:rPr>
        <w:noProof/>
      </w:rPr>
      <w:drawing>
        <wp:anchor distT="0" distB="0" distL="114300" distR="114300" simplePos="0" relativeHeight="251658240" behindDoc="0" locked="0" layoutInCell="1" hidden="0" allowOverlap="1" wp14:anchorId="67D3CED2" wp14:editId="67D3CED3">
          <wp:simplePos x="0" y="0"/>
          <wp:positionH relativeFrom="column">
            <wp:posOffset>5142950</wp:posOffset>
          </wp:positionH>
          <wp:positionV relativeFrom="paragraph">
            <wp:posOffset>-166894</wp:posOffset>
          </wp:positionV>
          <wp:extent cx="1227453" cy="500932"/>
          <wp:effectExtent l="0" t="0" r="0" b="0"/>
          <wp:wrapNone/>
          <wp:docPr id="681855309" name="Picture 681855309"/>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27453" cy="500932"/>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ECCCE" w14:textId="77777777" w:rsidR="003A3827" w:rsidRDefault="003A3827">
      <w:r>
        <w:separator/>
      </w:r>
    </w:p>
  </w:footnote>
  <w:footnote w:type="continuationSeparator" w:id="0">
    <w:p w14:paraId="4AD98FE6" w14:textId="77777777" w:rsidR="003A3827" w:rsidRDefault="003A3827">
      <w:r>
        <w:continuationSeparator/>
      </w:r>
    </w:p>
  </w:footnote>
  <w:footnote w:type="continuationNotice" w:id="1">
    <w:p w14:paraId="160FC45B" w14:textId="77777777" w:rsidR="003A3827" w:rsidRDefault="003A3827"/>
  </w:footnote>
  <w:footnote w:id="2">
    <w:p w14:paraId="562BE3E7" w14:textId="22FE4927" w:rsidR="00A472D3" w:rsidRPr="00A472D3" w:rsidRDefault="00A472D3">
      <w:pPr>
        <w:pStyle w:val="FootnoteText"/>
        <w:rPr>
          <w:lang w:val="en-US"/>
        </w:rPr>
      </w:pPr>
      <w:r>
        <w:rPr>
          <w:rStyle w:val="FootnoteReference"/>
        </w:rPr>
        <w:footnoteRef/>
      </w:r>
      <w:r w:rsidRPr="00724CEA">
        <w:t>https://unctad.org/page/data-protection-and-privacy-legislation-worldwide</w:t>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eland, Ian">
    <w15:presenceInfo w15:providerId="AD" w15:userId="S::i.cleland@ulster.ac.uk::0e30ca90-7e91-433e-82c2-5fb2d4de4e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367"/>
    <w:rsid w:val="000163AA"/>
    <w:rsid w:val="000244EA"/>
    <w:rsid w:val="000303E4"/>
    <w:rsid w:val="000418D5"/>
    <w:rsid w:val="00050518"/>
    <w:rsid w:val="00057F6A"/>
    <w:rsid w:val="000604C9"/>
    <w:rsid w:val="00062534"/>
    <w:rsid w:val="00092C7D"/>
    <w:rsid w:val="000B3EF6"/>
    <w:rsid w:val="000D08B3"/>
    <w:rsid w:val="00124CAB"/>
    <w:rsid w:val="001342C0"/>
    <w:rsid w:val="00155F33"/>
    <w:rsid w:val="00166403"/>
    <w:rsid w:val="0017567D"/>
    <w:rsid w:val="0018244A"/>
    <w:rsid w:val="00196E2A"/>
    <w:rsid w:val="001B4E74"/>
    <w:rsid w:val="001C0B2C"/>
    <w:rsid w:val="001E3A6E"/>
    <w:rsid w:val="00214D51"/>
    <w:rsid w:val="0022709A"/>
    <w:rsid w:val="00245040"/>
    <w:rsid w:val="00291EE5"/>
    <w:rsid w:val="00292AB4"/>
    <w:rsid w:val="002A0846"/>
    <w:rsid w:val="002A1CFC"/>
    <w:rsid w:val="002A6201"/>
    <w:rsid w:val="002B48D5"/>
    <w:rsid w:val="002C7CB8"/>
    <w:rsid w:val="002D6AE7"/>
    <w:rsid w:val="002E4CF9"/>
    <w:rsid w:val="00314F2C"/>
    <w:rsid w:val="00317673"/>
    <w:rsid w:val="0031F2DB"/>
    <w:rsid w:val="00334F93"/>
    <w:rsid w:val="0035068D"/>
    <w:rsid w:val="0036534A"/>
    <w:rsid w:val="00372707"/>
    <w:rsid w:val="003918BD"/>
    <w:rsid w:val="00392F78"/>
    <w:rsid w:val="00394F18"/>
    <w:rsid w:val="003A3827"/>
    <w:rsid w:val="003A67B1"/>
    <w:rsid w:val="003C1A49"/>
    <w:rsid w:val="003D030D"/>
    <w:rsid w:val="003D5DA8"/>
    <w:rsid w:val="003D6576"/>
    <w:rsid w:val="003D7E96"/>
    <w:rsid w:val="003F78C3"/>
    <w:rsid w:val="003F7F1E"/>
    <w:rsid w:val="00401C44"/>
    <w:rsid w:val="004042A9"/>
    <w:rsid w:val="00406E38"/>
    <w:rsid w:val="00413D4E"/>
    <w:rsid w:val="00445CEA"/>
    <w:rsid w:val="0045222E"/>
    <w:rsid w:val="004606C8"/>
    <w:rsid w:val="004A0034"/>
    <w:rsid w:val="004C3BE4"/>
    <w:rsid w:val="004D7381"/>
    <w:rsid w:val="004E1719"/>
    <w:rsid w:val="005242AA"/>
    <w:rsid w:val="00527306"/>
    <w:rsid w:val="00527493"/>
    <w:rsid w:val="00532261"/>
    <w:rsid w:val="0055082B"/>
    <w:rsid w:val="00561AB6"/>
    <w:rsid w:val="00567A34"/>
    <w:rsid w:val="005B1150"/>
    <w:rsid w:val="005B5293"/>
    <w:rsid w:val="005C2F67"/>
    <w:rsid w:val="005E0C5D"/>
    <w:rsid w:val="005E5D15"/>
    <w:rsid w:val="005F11BA"/>
    <w:rsid w:val="005F22DF"/>
    <w:rsid w:val="005F46DB"/>
    <w:rsid w:val="005F7231"/>
    <w:rsid w:val="005F791D"/>
    <w:rsid w:val="00607C8E"/>
    <w:rsid w:val="00614362"/>
    <w:rsid w:val="00645157"/>
    <w:rsid w:val="00650155"/>
    <w:rsid w:val="006601D0"/>
    <w:rsid w:val="00674771"/>
    <w:rsid w:val="00683492"/>
    <w:rsid w:val="00683A58"/>
    <w:rsid w:val="006923C1"/>
    <w:rsid w:val="006A2FD9"/>
    <w:rsid w:val="006A5578"/>
    <w:rsid w:val="006C0523"/>
    <w:rsid w:val="006D7F62"/>
    <w:rsid w:val="006F1C68"/>
    <w:rsid w:val="006F6AB0"/>
    <w:rsid w:val="00700AD0"/>
    <w:rsid w:val="00703A19"/>
    <w:rsid w:val="00710801"/>
    <w:rsid w:val="0072189F"/>
    <w:rsid w:val="00724CEA"/>
    <w:rsid w:val="00726AC1"/>
    <w:rsid w:val="007468E9"/>
    <w:rsid w:val="00751214"/>
    <w:rsid w:val="00752DA5"/>
    <w:rsid w:val="00785329"/>
    <w:rsid w:val="007855DF"/>
    <w:rsid w:val="00796965"/>
    <w:rsid w:val="007A1092"/>
    <w:rsid w:val="007A259D"/>
    <w:rsid w:val="007C17E3"/>
    <w:rsid w:val="007C513C"/>
    <w:rsid w:val="007C6E7D"/>
    <w:rsid w:val="007C7BDD"/>
    <w:rsid w:val="007D6FD6"/>
    <w:rsid w:val="007E30F9"/>
    <w:rsid w:val="007E6FE3"/>
    <w:rsid w:val="007F0A1D"/>
    <w:rsid w:val="007F54CE"/>
    <w:rsid w:val="00811490"/>
    <w:rsid w:val="00830C8B"/>
    <w:rsid w:val="0083233E"/>
    <w:rsid w:val="0083728D"/>
    <w:rsid w:val="008632B3"/>
    <w:rsid w:val="008648FA"/>
    <w:rsid w:val="00864C2E"/>
    <w:rsid w:val="00892915"/>
    <w:rsid w:val="00895D2B"/>
    <w:rsid w:val="008A5F9E"/>
    <w:rsid w:val="008B29E7"/>
    <w:rsid w:val="008D1878"/>
    <w:rsid w:val="00905379"/>
    <w:rsid w:val="0091391D"/>
    <w:rsid w:val="009245E5"/>
    <w:rsid w:val="00974D5F"/>
    <w:rsid w:val="00986055"/>
    <w:rsid w:val="00992EB3"/>
    <w:rsid w:val="00992EDB"/>
    <w:rsid w:val="009A72EC"/>
    <w:rsid w:val="009C3811"/>
    <w:rsid w:val="009C4964"/>
    <w:rsid w:val="009D18C7"/>
    <w:rsid w:val="009D4989"/>
    <w:rsid w:val="009F0924"/>
    <w:rsid w:val="009F0E4D"/>
    <w:rsid w:val="00A00BCD"/>
    <w:rsid w:val="00A05034"/>
    <w:rsid w:val="00A06A29"/>
    <w:rsid w:val="00A14BAA"/>
    <w:rsid w:val="00A40C83"/>
    <w:rsid w:val="00A472D3"/>
    <w:rsid w:val="00A92687"/>
    <w:rsid w:val="00A95FBC"/>
    <w:rsid w:val="00A974FC"/>
    <w:rsid w:val="00A97F77"/>
    <w:rsid w:val="00AA0367"/>
    <w:rsid w:val="00AA43B7"/>
    <w:rsid w:val="00AA4EB5"/>
    <w:rsid w:val="00AB111F"/>
    <w:rsid w:val="00AC4B70"/>
    <w:rsid w:val="00AE44ED"/>
    <w:rsid w:val="00AF2AC3"/>
    <w:rsid w:val="00B01403"/>
    <w:rsid w:val="00B175CA"/>
    <w:rsid w:val="00B207BB"/>
    <w:rsid w:val="00B400CB"/>
    <w:rsid w:val="00B44931"/>
    <w:rsid w:val="00B50C98"/>
    <w:rsid w:val="00B632B7"/>
    <w:rsid w:val="00BA59C6"/>
    <w:rsid w:val="00BE186B"/>
    <w:rsid w:val="00C016B4"/>
    <w:rsid w:val="00C26B03"/>
    <w:rsid w:val="00C27815"/>
    <w:rsid w:val="00C32A21"/>
    <w:rsid w:val="00C43621"/>
    <w:rsid w:val="00C8150C"/>
    <w:rsid w:val="00C8295F"/>
    <w:rsid w:val="00C85640"/>
    <w:rsid w:val="00C968CE"/>
    <w:rsid w:val="00CB25CD"/>
    <w:rsid w:val="00CB5D0F"/>
    <w:rsid w:val="00CB65EB"/>
    <w:rsid w:val="00CC3E9B"/>
    <w:rsid w:val="00CD4931"/>
    <w:rsid w:val="00D1414F"/>
    <w:rsid w:val="00D3023D"/>
    <w:rsid w:val="00D4065B"/>
    <w:rsid w:val="00D47C10"/>
    <w:rsid w:val="00D529FB"/>
    <w:rsid w:val="00D55D16"/>
    <w:rsid w:val="00D57F58"/>
    <w:rsid w:val="00D964EA"/>
    <w:rsid w:val="00DA16E2"/>
    <w:rsid w:val="00DA4372"/>
    <w:rsid w:val="00DB153D"/>
    <w:rsid w:val="00DB2154"/>
    <w:rsid w:val="00DD399C"/>
    <w:rsid w:val="00DF1A76"/>
    <w:rsid w:val="00DF5C4D"/>
    <w:rsid w:val="00E102D1"/>
    <w:rsid w:val="00E2194D"/>
    <w:rsid w:val="00E23399"/>
    <w:rsid w:val="00E506C2"/>
    <w:rsid w:val="00E50A90"/>
    <w:rsid w:val="00E51FC1"/>
    <w:rsid w:val="00E649EB"/>
    <w:rsid w:val="00E74283"/>
    <w:rsid w:val="00E86435"/>
    <w:rsid w:val="00E876F2"/>
    <w:rsid w:val="00EA0646"/>
    <w:rsid w:val="00EA739B"/>
    <w:rsid w:val="00EC0F20"/>
    <w:rsid w:val="00EC34F9"/>
    <w:rsid w:val="00EC7DA3"/>
    <w:rsid w:val="00EE2350"/>
    <w:rsid w:val="00EE52CC"/>
    <w:rsid w:val="00EE5A9E"/>
    <w:rsid w:val="00EF58B4"/>
    <w:rsid w:val="00F15956"/>
    <w:rsid w:val="00F2236B"/>
    <w:rsid w:val="00F40406"/>
    <w:rsid w:val="00F43888"/>
    <w:rsid w:val="00F51E41"/>
    <w:rsid w:val="00F53811"/>
    <w:rsid w:val="00F73C37"/>
    <w:rsid w:val="00F82936"/>
    <w:rsid w:val="00F91AA1"/>
    <w:rsid w:val="00F9279A"/>
    <w:rsid w:val="00FB49BE"/>
    <w:rsid w:val="00FD0721"/>
    <w:rsid w:val="00FD16B3"/>
    <w:rsid w:val="02055DE0"/>
    <w:rsid w:val="035E2180"/>
    <w:rsid w:val="03F53917"/>
    <w:rsid w:val="04190535"/>
    <w:rsid w:val="0427CB26"/>
    <w:rsid w:val="04A709F2"/>
    <w:rsid w:val="05981F8C"/>
    <w:rsid w:val="05F256D4"/>
    <w:rsid w:val="075D40D9"/>
    <w:rsid w:val="07BB6025"/>
    <w:rsid w:val="09166B47"/>
    <w:rsid w:val="096F8E9A"/>
    <w:rsid w:val="0B0B5EFB"/>
    <w:rsid w:val="0B33C8F1"/>
    <w:rsid w:val="0C9D4151"/>
    <w:rsid w:val="0D164770"/>
    <w:rsid w:val="0E4FCD93"/>
    <w:rsid w:val="103F4514"/>
    <w:rsid w:val="11CEC072"/>
    <w:rsid w:val="11FA574C"/>
    <w:rsid w:val="123D6F90"/>
    <w:rsid w:val="126DEA5A"/>
    <w:rsid w:val="1514F3B7"/>
    <w:rsid w:val="15A9666D"/>
    <w:rsid w:val="1730341C"/>
    <w:rsid w:val="188781EA"/>
    <w:rsid w:val="18CC047D"/>
    <w:rsid w:val="18DDE992"/>
    <w:rsid w:val="1A2004AD"/>
    <w:rsid w:val="1A5A3A9E"/>
    <w:rsid w:val="1B15CC4F"/>
    <w:rsid w:val="1BD95A3F"/>
    <w:rsid w:val="1E33E8F4"/>
    <w:rsid w:val="1ED2E4FE"/>
    <w:rsid w:val="1FCFB955"/>
    <w:rsid w:val="20DF8042"/>
    <w:rsid w:val="216B89B6"/>
    <w:rsid w:val="22A70782"/>
    <w:rsid w:val="23075A17"/>
    <w:rsid w:val="243C3BD1"/>
    <w:rsid w:val="25CC47B2"/>
    <w:rsid w:val="27C46FFC"/>
    <w:rsid w:val="29141DF7"/>
    <w:rsid w:val="29A30D60"/>
    <w:rsid w:val="2A8AF59A"/>
    <w:rsid w:val="2BF918C8"/>
    <w:rsid w:val="2C8007AC"/>
    <w:rsid w:val="2C888C65"/>
    <w:rsid w:val="2CD51036"/>
    <w:rsid w:val="2D2A7396"/>
    <w:rsid w:val="2D6BB382"/>
    <w:rsid w:val="2E445838"/>
    <w:rsid w:val="309CD317"/>
    <w:rsid w:val="322C5499"/>
    <w:rsid w:val="32A68DB5"/>
    <w:rsid w:val="33D94D9F"/>
    <w:rsid w:val="33E101B9"/>
    <w:rsid w:val="35549CA3"/>
    <w:rsid w:val="3579C3C4"/>
    <w:rsid w:val="35E3055B"/>
    <w:rsid w:val="36E665B5"/>
    <w:rsid w:val="3852744A"/>
    <w:rsid w:val="3972E1E5"/>
    <w:rsid w:val="39A6DC3E"/>
    <w:rsid w:val="3A631E25"/>
    <w:rsid w:val="3A682EDC"/>
    <w:rsid w:val="3B1A220E"/>
    <w:rsid w:val="3B6ACEC6"/>
    <w:rsid w:val="3BB7424B"/>
    <w:rsid w:val="3CBD6578"/>
    <w:rsid w:val="3EC294C6"/>
    <w:rsid w:val="3ED6D80C"/>
    <w:rsid w:val="3FD02AB4"/>
    <w:rsid w:val="425A1864"/>
    <w:rsid w:val="444B840E"/>
    <w:rsid w:val="4815F7DD"/>
    <w:rsid w:val="4845839D"/>
    <w:rsid w:val="4B8D72A2"/>
    <w:rsid w:val="4CD0441E"/>
    <w:rsid w:val="4D0397FE"/>
    <w:rsid w:val="4D730DD8"/>
    <w:rsid w:val="4E1F8B14"/>
    <w:rsid w:val="4E6C147F"/>
    <w:rsid w:val="51214224"/>
    <w:rsid w:val="51C82EC0"/>
    <w:rsid w:val="52F13371"/>
    <w:rsid w:val="530FF955"/>
    <w:rsid w:val="53C9CFED"/>
    <w:rsid w:val="54B1992B"/>
    <w:rsid w:val="5888DE72"/>
    <w:rsid w:val="58917BA3"/>
    <w:rsid w:val="59701C08"/>
    <w:rsid w:val="5A221423"/>
    <w:rsid w:val="5B02FA74"/>
    <w:rsid w:val="5B69DDCD"/>
    <w:rsid w:val="5BAFC392"/>
    <w:rsid w:val="5C724CA1"/>
    <w:rsid w:val="5C7A8A9E"/>
    <w:rsid w:val="5CB396AF"/>
    <w:rsid w:val="5EA0BD38"/>
    <w:rsid w:val="5EB706B4"/>
    <w:rsid w:val="5F846573"/>
    <w:rsid w:val="5F93DC00"/>
    <w:rsid w:val="60688121"/>
    <w:rsid w:val="61228944"/>
    <w:rsid w:val="622F43C8"/>
    <w:rsid w:val="6507539C"/>
    <w:rsid w:val="657F046D"/>
    <w:rsid w:val="65F07B10"/>
    <w:rsid w:val="680C40D7"/>
    <w:rsid w:val="68A13174"/>
    <w:rsid w:val="68B72BBA"/>
    <w:rsid w:val="697DC9ED"/>
    <w:rsid w:val="69A53A6C"/>
    <w:rsid w:val="69AB33BB"/>
    <w:rsid w:val="6A0F694B"/>
    <w:rsid w:val="6AD97DBF"/>
    <w:rsid w:val="6B8C4D75"/>
    <w:rsid w:val="6C7E7B20"/>
    <w:rsid w:val="6DB12565"/>
    <w:rsid w:val="6E1A4B81"/>
    <w:rsid w:val="6EAAC5DA"/>
    <w:rsid w:val="6FEDFE5B"/>
    <w:rsid w:val="7048291C"/>
    <w:rsid w:val="71338CCA"/>
    <w:rsid w:val="752789FD"/>
    <w:rsid w:val="75EA25B3"/>
    <w:rsid w:val="76DD3A40"/>
    <w:rsid w:val="774B3755"/>
    <w:rsid w:val="774F3BFB"/>
    <w:rsid w:val="7843C9A6"/>
    <w:rsid w:val="7861F1BC"/>
    <w:rsid w:val="789365A6"/>
    <w:rsid w:val="7921C675"/>
    <w:rsid w:val="7BB01CBB"/>
    <w:rsid w:val="7C42B7E7"/>
    <w:rsid w:val="7ECCC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CE9F"/>
  <w15:docId w15:val="{D196871A-FC07-4A54-9879-FDE1BF0B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GB" w:eastAsia="en-GB" w:bidi="ar-SA"/>
      </w:rPr>
    </w:rPrDefault>
    <w:pPrDefault>
      <w:pPr>
        <w:tabs>
          <w:tab w:val="left" w:pos="397"/>
        </w:tabs>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358"/>
  </w:style>
  <w:style w:type="paragraph" w:styleId="Heading1">
    <w:name w:val="heading 1"/>
    <w:basedOn w:val="header1"/>
    <w:next w:val="Normal"/>
    <w:link w:val="Heading1Char"/>
    <w:uiPriority w:val="9"/>
    <w:qFormat/>
    <w:rsid w:val="00FB7358"/>
    <w:pPr>
      <w:outlineLvl w:val="0"/>
    </w:p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FB7358"/>
    <w:rPr>
      <w:rFonts w:ascii="Arial" w:eastAsia="Times New Roman" w:hAnsi="Arial" w:cs="Arial"/>
      <w:b/>
      <w:caps/>
      <w:sz w:val="20"/>
      <w:szCs w:val="20"/>
    </w:rPr>
  </w:style>
  <w:style w:type="paragraph" w:customStyle="1" w:styleId="header1">
    <w:name w:val="header 1"/>
    <w:basedOn w:val="Normal"/>
    <w:next w:val="Standard"/>
    <w:rsid w:val="00FB7358"/>
    <w:pPr>
      <w:spacing w:after="120"/>
    </w:pPr>
    <w:rPr>
      <w:rFonts w:ascii="Arial" w:hAnsi="Arial" w:cs="Arial"/>
      <w:b/>
      <w:caps/>
      <w:sz w:val="20"/>
      <w:szCs w:val="20"/>
    </w:rPr>
  </w:style>
  <w:style w:type="paragraph" w:customStyle="1" w:styleId="Standard">
    <w:name w:val="Standard"/>
    <w:basedOn w:val="Normal"/>
    <w:link w:val="StandardChar"/>
    <w:rsid w:val="00FB7358"/>
    <w:rPr>
      <w:lang w:val="en-US"/>
    </w:rPr>
  </w:style>
  <w:style w:type="character" w:customStyle="1" w:styleId="StandardChar">
    <w:name w:val="Standard Char"/>
    <w:basedOn w:val="DefaultParagraphFont"/>
    <w:link w:val="Standard"/>
    <w:rsid w:val="00FB7358"/>
    <w:rPr>
      <w:rFonts w:ascii="Times New Roman" w:eastAsia="Times New Roman" w:hAnsi="Times New Roman" w:cs="Times New Roman"/>
      <w:sz w:val="18"/>
      <w:szCs w:val="18"/>
      <w:lang w:val="en-US"/>
    </w:rPr>
  </w:style>
  <w:style w:type="paragraph" w:customStyle="1" w:styleId="References">
    <w:name w:val="References"/>
    <w:basedOn w:val="Standard"/>
    <w:link w:val="ReferencesChar"/>
    <w:qFormat/>
    <w:rsid w:val="00FB7358"/>
  </w:style>
  <w:style w:type="character" w:customStyle="1" w:styleId="ReferencesChar">
    <w:name w:val="References Char"/>
    <w:basedOn w:val="StandardChar"/>
    <w:link w:val="References"/>
    <w:rsid w:val="00FB7358"/>
    <w:rPr>
      <w:rFonts w:ascii="Times New Roman" w:eastAsia="Times New Roman" w:hAnsi="Times New Roman" w:cs="Times New Roman"/>
      <w:sz w:val="18"/>
      <w:szCs w:val="18"/>
      <w:lang w:val="en-US"/>
    </w:rPr>
  </w:style>
  <w:style w:type="paragraph" w:styleId="Header">
    <w:name w:val="header"/>
    <w:basedOn w:val="Normal"/>
    <w:link w:val="HeaderChar"/>
    <w:uiPriority w:val="99"/>
    <w:unhideWhenUsed/>
    <w:rsid w:val="00FB7358"/>
    <w:pPr>
      <w:tabs>
        <w:tab w:val="clear" w:pos="397"/>
        <w:tab w:val="center" w:pos="4513"/>
        <w:tab w:val="right" w:pos="9026"/>
      </w:tabs>
    </w:pPr>
  </w:style>
  <w:style w:type="character" w:customStyle="1" w:styleId="HeaderChar">
    <w:name w:val="Header Char"/>
    <w:basedOn w:val="DefaultParagraphFont"/>
    <w:link w:val="Header"/>
    <w:uiPriority w:val="99"/>
    <w:rsid w:val="00FB7358"/>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FB7358"/>
    <w:pPr>
      <w:tabs>
        <w:tab w:val="clear" w:pos="397"/>
        <w:tab w:val="center" w:pos="4513"/>
        <w:tab w:val="right" w:pos="9026"/>
      </w:tabs>
    </w:pPr>
  </w:style>
  <w:style w:type="character" w:customStyle="1" w:styleId="FooterChar">
    <w:name w:val="Footer Char"/>
    <w:basedOn w:val="DefaultParagraphFont"/>
    <w:link w:val="Footer"/>
    <w:uiPriority w:val="99"/>
    <w:rsid w:val="00FB7358"/>
    <w:rPr>
      <w:rFonts w:ascii="Times New Roman" w:eastAsia="Times New Roman" w:hAnsi="Times New Roman" w:cs="Times New Roman"/>
      <w:sz w:val="18"/>
      <w:szCs w:val="18"/>
    </w:rPr>
  </w:style>
  <w:style w:type="paragraph" w:customStyle="1" w:styleId="Authors">
    <w:name w:val="Authors"/>
    <w:basedOn w:val="Normal"/>
    <w:link w:val="AuthorsChar"/>
    <w:qFormat/>
    <w:rsid w:val="00FB7358"/>
    <w:pPr>
      <w:jc w:val="center"/>
    </w:pPr>
    <w:rPr>
      <w:rFonts w:ascii="Arial" w:hAnsi="Arial" w:cs="Arial"/>
      <w:b/>
      <w:sz w:val="20"/>
      <w:szCs w:val="20"/>
    </w:rPr>
  </w:style>
  <w:style w:type="character" w:customStyle="1" w:styleId="AuthorsChar">
    <w:name w:val="Authors Char"/>
    <w:basedOn w:val="DefaultParagraphFont"/>
    <w:link w:val="Authors"/>
    <w:rsid w:val="00FB7358"/>
    <w:rPr>
      <w:rFonts w:ascii="Arial" w:eastAsia="Times New Roman" w:hAnsi="Arial" w:cs="Arial"/>
      <w:b/>
      <w:sz w:val="20"/>
      <w:szCs w:val="20"/>
    </w:rPr>
  </w:style>
  <w:style w:type="paragraph" w:customStyle="1" w:styleId="Affiliation">
    <w:name w:val="Affiliation"/>
    <w:basedOn w:val="Authors"/>
    <w:link w:val="AffiliationChar"/>
    <w:qFormat/>
    <w:rsid w:val="00FB7358"/>
    <w:rPr>
      <w:b w:val="0"/>
    </w:rPr>
  </w:style>
  <w:style w:type="paragraph" w:customStyle="1" w:styleId="Email">
    <w:name w:val="Email"/>
    <w:basedOn w:val="Authors"/>
    <w:link w:val="EmailChar"/>
    <w:qFormat/>
    <w:rsid w:val="00FB7358"/>
    <w:rPr>
      <w:b w:val="0"/>
      <w:i/>
    </w:rPr>
  </w:style>
  <w:style w:type="character" w:customStyle="1" w:styleId="AffiliationChar">
    <w:name w:val="Affiliation Char"/>
    <w:basedOn w:val="AuthorsChar"/>
    <w:link w:val="Affiliation"/>
    <w:rsid w:val="00FB7358"/>
    <w:rPr>
      <w:rFonts w:ascii="Arial" w:eastAsia="Times New Roman" w:hAnsi="Arial" w:cs="Arial"/>
      <w:b w:val="0"/>
      <w:sz w:val="20"/>
      <w:szCs w:val="20"/>
    </w:rPr>
  </w:style>
  <w:style w:type="character" w:customStyle="1" w:styleId="EmailChar">
    <w:name w:val="Email Char"/>
    <w:basedOn w:val="AuthorsChar"/>
    <w:link w:val="Email"/>
    <w:rsid w:val="00FB7358"/>
    <w:rPr>
      <w:rFonts w:ascii="Arial" w:eastAsia="Times New Roman" w:hAnsi="Arial" w:cs="Arial"/>
      <w:b w:val="0"/>
      <w:i/>
      <w:sz w:val="20"/>
      <w:szCs w:val="20"/>
    </w:rPr>
  </w:style>
  <w:style w:type="paragraph" w:styleId="Caption">
    <w:name w:val="caption"/>
    <w:basedOn w:val="Normal"/>
    <w:next w:val="Normal"/>
    <w:uiPriority w:val="35"/>
    <w:unhideWhenUsed/>
    <w:qFormat/>
    <w:rsid w:val="00FB7358"/>
    <w:pPr>
      <w:spacing w:after="200"/>
    </w:pPr>
    <w:rPr>
      <w:i/>
      <w:iCs/>
      <w:color w:val="44546A" w:themeColor="text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062534"/>
    <w:pPr>
      <w:tabs>
        <w:tab w:val="clear" w:pos="397"/>
      </w:tabs>
      <w:jc w:val="left"/>
    </w:pPr>
  </w:style>
  <w:style w:type="paragraph" w:styleId="FootnoteText">
    <w:name w:val="footnote text"/>
    <w:basedOn w:val="Normal"/>
    <w:link w:val="FootnoteTextChar"/>
    <w:uiPriority w:val="99"/>
    <w:semiHidden/>
    <w:unhideWhenUsed/>
    <w:rsid w:val="00724CEA"/>
    <w:rPr>
      <w:sz w:val="20"/>
      <w:szCs w:val="20"/>
    </w:rPr>
  </w:style>
  <w:style w:type="character" w:customStyle="1" w:styleId="FootnoteTextChar">
    <w:name w:val="Footnote Text Char"/>
    <w:basedOn w:val="DefaultParagraphFont"/>
    <w:link w:val="FootnoteText"/>
    <w:uiPriority w:val="99"/>
    <w:semiHidden/>
    <w:rsid w:val="00724CEA"/>
    <w:rPr>
      <w:sz w:val="20"/>
      <w:szCs w:val="20"/>
    </w:rPr>
  </w:style>
  <w:style w:type="character" w:styleId="FootnoteReference">
    <w:name w:val="footnote reference"/>
    <w:basedOn w:val="DefaultParagraphFont"/>
    <w:uiPriority w:val="99"/>
    <w:semiHidden/>
    <w:unhideWhenUsed/>
    <w:rsid w:val="00724CEA"/>
    <w:rPr>
      <w:vertAlign w:val="superscript"/>
    </w:rPr>
  </w:style>
  <w:style w:type="character" w:styleId="Hyperlink">
    <w:name w:val="Hyperlink"/>
    <w:basedOn w:val="DefaultParagraphFont"/>
    <w:uiPriority w:val="99"/>
    <w:unhideWhenUsed/>
    <w:rsid w:val="007C6E7D"/>
    <w:rPr>
      <w:color w:val="0563C1" w:themeColor="hyperlink"/>
      <w:u w:val="single"/>
    </w:rPr>
  </w:style>
  <w:style w:type="character" w:styleId="UnresolvedMention">
    <w:name w:val="Unresolved Mention"/>
    <w:basedOn w:val="DefaultParagraphFont"/>
    <w:uiPriority w:val="99"/>
    <w:semiHidden/>
    <w:unhideWhenUsed/>
    <w:rsid w:val="007C6E7D"/>
    <w:rPr>
      <w:color w:val="605E5C"/>
      <w:shd w:val="clear" w:color="auto" w:fill="E1DFDD"/>
    </w:rPr>
  </w:style>
  <w:style w:type="character" w:styleId="CommentReference">
    <w:name w:val="annotation reference"/>
    <w:basedOn w:val="DefaultParagraphFont"/>
    <w:uiPriority w:val="99"/>
    <w:semiHidden/>
    <w:unhideWhenUsed/>
    <w:rsid w:val="00E50A90"/>
    <w:rPr>
      <w:sz w:val="16"/>
      <w:szCs w:val="16"/>
    </w:rPr>
  </w:style>
  <w:style w:type="paragraph" w:styleId="CommentText">
    <w:name w:val="annotation text"/>
    <w:basedOn w:val="Normal"/>
    <w:link w:val="CommentTextChar"/>
    <w:uiPriority w:val="99"/>
    <w:unhideWhenUsed/>
    <w:rsid w:val="00E50A90"/>
    <w:rPr>
      <w:sz w:val="20"/>
      <w:szCs w:val="20"/>
    </w:rPr>
  </w:style>
  <w:style w:type="character" w:customStyle="1" w:styleId="CommentTextChar">
    <w:name w:val="Comment Text Char"/>
    <w:basedOn w:val="DefaultParagraphFont"/>
    <w:link w:val="CommentText"/>
    <w:uiPriority w:val="99"/>
    <w:rsid w:val="00E50A90"/>
    <w:rPr>
      <w:sz w:val="20"/>
      <w:szCs w:val="20"/>
    </w:rPr>
  </w:style>
  <w:style w:type="paragraph" w:styleId="CommentSubject">
    <w:name w:val="annotation subject"/>
    <w:basedOn w:val="CommentText"/>
    <w:next w:val="CommentText"/>
    <w:link w:val="CommentSubjectChar"/>
    <w:uiPriority w:val="99"/>
    <w:semiHidden/>
    <w:unhideWhenUsed/>
    <w:rsid w:val="00E50A90"/>
    <w:rPr>
      <w:b/>
      <w:bCs/>
    </w:rPr>
  </w:style>
  <w:style w:type="character" w:customStyle="1" w:styleId="CommentSubjectChar">
    <w:name w:val="Comment Subject Char"/>
    <w:basedOn w:val="CommentTextChar"/>
    <w:link w:val="CommentSubject"/>
    <w:uiPriority w:val="99"/>
    <w:semiHidden/>
    <w:rsid w:val="00E50A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5larZV/zYJD9IWfRlHPra6lNPQ==">CgMxLjA4AHIhMUdYOGE3bjZSNTJWT0NLRkIyWlI2czNUYWNvenAyaHpK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970C5C-31D9-4A8C-A008-822990D4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 Joanna</dc:creator>
  <cp:lastModifiedBy>Sean O Fithcheallaigh</cp:lastModifiedBy>
  <cp:revision>3</cp:revision>
  <dcterms:created xsi:type="dcterms:W3CDTF">2024-04-05T21:03:00Z</dcterms:created>
  <dcterms:modified xsi:type="dcterms:W3CDTF">2024-04-06T20:22:00Z</dcterms:modified>
</cp:coreProperties>
</file>